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8" w:rsidRPr="00EB0C33" w:rsidRDefault="005B1718" w:rsidP="005B1718">
      <w:pPr>
        <w:pStyle w:val="TitleCover"/>
        <w:numPr>
          <w:ins w:id="0" w:author="ms" w:date="1999-11-24T22:32:00Z"/>
        </w:numPr>
        <w:pBdr>
          <w:top w:val="single" w:sz="18" w:space="18" w:color="auto"/>
          <w:bottom w:val="single" w:sz="18" w:space="4" w:color="auto"/>
        </w:pBdr>
        <w:tabs>
          <w:tab w:val="clear" w:pos="0"/>
          <w:tab w:val="left" w:pos="142"/>
        </w:tabs>
        <w:spacing w:before="360" w:beforeAutospacing="0" w:after="240" w:line="240" w:lineRule="atLeast"/>
        <w:ind w:left="0" w:right="-1"/>
        <w:jc w:val="center"/>
        <w:rPr>
          <w:rFonts w:ascii="Arial" w:hAnsi="Arial" w:cs="Arial"/>
          <w:sz w:val="72"/>
          <w:szCs w:val="72"/>
        </w:rPr>
      </w:pPr>
      <w:r w:rsidRPr="00EB0C33">
        <w:rPr>
          <w:rFonts w:ascii="Arial" w:hAnsi="Arial" w:cs="Arial"/>
          <w:sz w:val="72"/>
          <w:szCs w:val="72"/>
        </w:rPr>
        <w:t>Documento de Especificação Funcional</w:t>
      </w:r>
    </w:p>
    <w:p w:rsidR="005B1718" w:rsidRPr="00EB0C33" w:rsidRDefault="005B1718" w:rsidP="005B1718">
      <w:pPr>
        <w:rPr>
          <w:rFonts w:cs="Arial"/>
        </w:rPr>
      </w:pPr>
      <w:r w:rsidRPr="00EB0C33">
        <w:rPr>
          <w:rFonts w:cs="Arial"/>
        </w:rPr>
        <w:tab/>
      </w: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pStyle w:val="titulo"/>
        <w:spacing w:before="120"/>
        <w:jc w:val="center"/>
        <w:rPr>
          <w:rFonts w:cs="Arial"/>
          <w:sz w:val="48"/>
          <w:szCs w:val="48"/>
        </w:rPr>
      </w:pPr>
      <w:r w:rsidRPr="00EB0C33">
        <w:rPr>
          <w:rFonts w:cs="Arial"/>
          <w:sz w:val="48"/>
          <w:szCs w:val="48"/>
        </w:rPr>
        <w:t>Projeto de Software e Web</w:t>
      </w:r>
    </w:p>
    <w:p w:rsidR="005B1718" w:rsidRPr="00EB0C33" w:rsidRDefault="005B1718" w:rsidP="005B1718">
      <w:pPr>
        <w:pStyle w:val="versao"/>
        <w:jc w:val="center"/>
        <w:rPr>
          <w:rFonts w:cs="Arial"/>
          <w:sz w:val="48"/>
          <w:szCs w:val="48"/>
        </w:rPr>
      </w:pPr>
      <w:r w:rsidRPr="00EB0C33">
        <w:rPr>
          <w:rFonts w:cs="Arial"/>
          <w:sz w:val="48"/>
          <w:szCs w:val="48"/>
        </w:rPr>
        <w:t>ETESP - Informática</w:t>
      </w: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pStyle w:val="versao"/>
        <w:jc w:val="center"/>
        <w:rPr>
          <w:rFonts w:cs="Arial"/>
          <w:sz w:val="20"/>
        </w:rPr>
      </w:pPr>
    </w:p>
    <w:p w:rsidR="005B1718" w:rsidRPr="00EB0C33" w:rsidRDefault="005B1718" w:rsidP="005B1718">
      <w:pPr>
        <w:jc w:val="right"/>
        <w:rPr>
          <w:rFonts w:cs="Arial"/>
        </w:rPr>
      </w:pPr>
    </w:p>
    <w:p w:rsidR="005B1718" w:rsidRPr="00EB0C33" w:rsidRDefault="005B1718" w:rsidP="005B1718">
      <w:pPr>
        <w:pStyle w:val="versao"/>
        <w:jc w:val="center"/>
        <w:rPr>
          <w:rFonts w:cs="Arial"/>
          <w:sz w:val="20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EB0C33" w:rsidRDefault="005B1718" w:rsidP="005B1718">
      <w:pPr>
        <w:jc w:val="center"/>
        <w:rPr>
          <w:rFonts w:cs="Arial"/>
          <w:b/>
          <w:bCs/>
          <w:sz w:val="44"/>
          <w:szCs w:val="44"/>
        </w:rPr>
      </w:pPr>
      <w:r w:rsidRPr="00EB0C33">
        <w:rPr>
          <w:rFonts w:cs="Arial"/>
          <w:b/>
          <w:bCs/>
          <w:sz w:val="44"/>
          <w:szCs w:val="44"/>
        </w:rPr>
        <w:lastRenderedPageBreak/>
        <w:t xml:space="preserve">Projeto: </w:t>
      </w:r>
      <w:r w:rsidR="00053B94">
        <w:rPr>
          <w:rFonts w:cs="Arial"/>
          <w:bCs/>
          <w:iCs/>
          <w:sz w:val="44"/>
          <w:szCs w:val="44"/>
        </w:rPr>
        <w:t>Cafeteria</w:t>
      </w:r>
    </w:p>
    <w:p w:rsidR="005B1718" w:rsidRPr="00EB0C33" w:rsidRDefault="005B1718" w:rsidP="005B1718">
      <w:pPr>
        <w:pStyle w:val="versao"/>
        <w:jc w:val="center"/>
        <w:rPr>
          <w:rFonts w:cs="Arial"/>
          <w:b w:val="0"/>
          <w:color w:val="0000FF"/>
          <w:sz w:val="44"/>
          <w:szCs w:val="44"/>
        </w:rPr>
      </w:pPr>
      <w:r w:rsidRPr="00EB0C33">
        <w:rPr>
          <w:rFonts w:cs="Arial"/>
          <w:sz w:val="44"/>
          <w:szCs w:val="44"/>
        </w:rPr>
        <w:t>Equipe:</w:t>
      </w:r>
      <w:r w:rsidRPr="00EB0C33">
        <w:rPr>
          <w:rFonts w:cs="Arial"/>
          <w:i/>
          <w:sz w:val="44"/>
          <w:szCs w:val="44"/>
        </w:rPr>
        <w:t xml:space="preserve"> </w:t>
      </w:r>
      <w:r w:rsidR="00053B94">
        <w:rPr>
          <w:rFonts w:cs="Arial"/>
          <w:b w:val="0"/>
          <w:sz w:val="44"/>
          <w:szCs w:val="44"/>
        </w:rPr>
        <w:t xml:space="preserve">Daniel, Gabriel, </w:t>
      </w:r>
      <w:proofErr w:type="spellStart"/>
      <w:r w:rsidR="00053B94">
        <w:rPr>
          <w:rFonts w:cs="Arial"/>
          <w:b w:val="0"/>
          <w:sz w:val="44"/>
          <w:szCs w:val="44"/>
        </w:rPr>
        <w:t>Joedson</w:t>
      </w:r>
      <w:proofErr w:type="spellEnd"/>
      <w:r w:rsidR="00053B94">
        <w:rPr>
          <w:rFonts w:cs="Arial"/>
          <w:b w:val="0"/>
          <w:sz w:val="44"/>
          <w:szCs w:val="44"/>
        </w:rPr>
        <w:t xml:space="preserve"> e Henrique</w:t>
      </w:r>
    </w:p>
    <w:p w:rsidR="005B1718" w:rsidRPr="00EB0C33" w:rsidRDefault="005B1718" w:rsidP="005B1718">
      <w:pPr>
        <w:pStyle w:val="Comentario-subtit"/>
        <w:rPr>
          <w:color w:val="auto"/>
          <w:sz w:val="44"/>
          <w:szCs w:val="44"/>
        </w:rPr>
      </w:pPr>
    </w:p>
    <w:p w:rsidR="005B1718" w:rsidRPr="00EB0C33" w:rsidRDefault="005B1718" w:rsidP="005B1718">
      <w:pPr>
        <w:pStyle w:val="Comentario-subtit"/>
        <w:rPr>
          <w:color w:val="auto"/>
          <w:sz w:val="20"/>
        </w:rPr>
        <w:sectPr w:rsidR="005B1718" w:rsidRPr="00EB0C33">
          <w:endnotePr>
            <w:numFmt w:val="decimal"/>
          </w:endnotePr>
          <w:pgSz w:w="11907" w:h="16840" w:code="9"/>
          <w:pgMar w:top="1418" w:right="1134" w:bottom="1418" w:left="1418" w:header="720" w:footer="720" w:gutter="0"/>
          <w:cols w:space="720"/>
          <w:vAlign w:val="center"/>
        </w:sectPr>
      </w:pPr>
    </w:p>
    <w:p w:rsidR="005B1718" w:rsidRPr="00A01609" w:rsidRDefault="00380A10" w:rsidP="005B1718">
      <w:pPr>
        <w:pStyle w:val="Historico"/>
        <w:pBdr>
          <w:bottom w:val="none" w:sz="0" w:space="0" w:color="auto"/>
        </w:pBdr>
        <w:ind w:left="567"/>
        <w:rPr>
          <w:rFonts w:cs="Arial"/>
          <w:noProof/>
        </w:rPr>
      </w:pPr>
      <w:r w:rsidRPr="00A01609">
        <w:rPr>
          <w:rFonts w:cs="Arial"/>
          <w:sz w:val="20"/>
        </w:rPr>
        <w:lastRenderedPageBreak/>
        <w:fldChar w:fldCharType="begin"/>
      </w:r>
      <w:r w:rsidR="005B1718" w:rsidRPr="00A01609">
        <w:rPr>
          <w:rFonts w:cs="Arial"/>
          <w:sz w:val="20"/>
        </w:rPr>
        <w:instrText xml:space="preserve"> TOC \o "1-3" \h \z \u </w:instrText>
      </w:r>
      <w:r w:rsidRPr="00A01609">
        <w:rPr>
          <w:rFonts w:cs="Arial"/>
          <w:sz w:val="20"/>
        </w:rPr>
        <w:fldChar w:fldCharType="separate"/>
      </w:r>
    </w:p>
    <w:p w:rsidR="005B1718" w:rsidRDefault="005B1718" w:rsidP="005B1718">
      <w:pPr>
        <w:pStyle w:val="Sumrio2"/>
        <w:tabs>
          <w:tab w:val="right" w:leader="dot" w:pos="9356"/>
        </w:tabs>
        <w:ind w:left="567" w:right="-284"/>
        <w:rPr>
          <w:rStyle w:val="Hyperlink"/>
          <w:rFonts w:ascii="Arial" w:hAnsi="Arial" w:cs="Arial"/>
          <w:noProof/>
        </w:rPr>
      </w:pPr>
    </w:p>
    <w:p w:rsidR="005B1718" w:rsidRDefault="005B1718" w:rsidP="005B1718">
      <w:pPr>
        <w:pStyle w:val="Sumrio2"/>
        <w:tabs>
          <w:tab w:val="right" w:leader="dot" w:pos="9356"/>
        </w:tabs>
        <w:ind w:left="567" w:right="-284"/>
        <w:rPr>
          <w:rStyle w:val="Hyperlink"/>
          <w:rFonts w:ascii="Arial" w:hAnsi="Arial" w:cs="Arial"/>
          <w:noProof/>
        </w:rPr>
      </w:pPr>
    </w:p>
    <w:p w:rsidR="005B1718" w:rsidRPr="002627C4" w:rsidRDefault="00380A10" w:rsidP="005B1718">
      <w:pPr>
        <w:pStyle w:val="Sumrio2"/>
        <w:tabs>
          <w:tab w:val="right" w:leader="dot" w:pos="9356"/>
        </w:tabs>
        <w:ind w:left="567" w:right="-284"/>
        <w:rPr>
          <w:rFonts w:ascii="Arial" w:eastAsiaTheme="minorEastAsia" w:hAnsi="Arial" w:cs="Arial"/>
          <w:bCs w:val="0"/>
          <w:noProof/>
          <w:lang w:eastAsia="pt-BR"/>
        </w:rPr>
      </w:pPr>
      <w:hyperlink w:anchor="_Toc415569466" w:history="1">
        <w:r w:rsidR="00B115C5">
          <w:rPr>
            <w:rStyle w:val="Hyperlink"/>
            <w:rFonts w:ascii="Arial" w:hAnsi="Arial" w:cs="Arial"/>
            <w:noProof/>
          </w:rPr>
          <w:t>Participantes</w:t>
        </w:r>
        <w:r w:rsidR="005B1718" w:rsidRPr="002627C4">
          <w:rPr>
            <w:rFonts w:ascii="Arial" w:hAnsi="Arial" w:cs="Arial"/>
            <w:noProof/>
            <w:webHidden/>
          </w:rPr>
          <w:tab/>
        </w:r>
        <w:r w:rsidRPr="002627C4">
          <w:rPr>
            <w:rFonts w:ascii="Arial" w:hAnsi="Arial" w:cs="Arial"/>
            <w:noProof/>
            <w:webHidden/>
          </w:rPr>
          <w:fldChar w:fldCharType="begin"/>
        </w:r>
        <w:r w:rsidR="005B1718" w:rsidRPr="002627C4">
          <w:rPr>
            <w:rFonts w:ascii="Arial" w:hAnsi="Arial" w:cs="Arial"/>
            <w:noProof/>
            <w:webHidden/>
          </w:rPr>
          <w:instrText xml:space="preserve"> PAGEREF _Toc415569466 \h </w:instrText>
        </w:r>
        <w:r w:rsidRPr="002627C4">
          <w:rPr>
            <w:rFonts w:ascii="Arial" w:hAnsi="Arial" w:cs="Arial"/>
            <w:noProof/>
            <w:webHidden/>
          </w:rPr>
          <w:fldChar w:fldCharType="separate"/>
        </w:r>
        <w:r w:rsidR="00C31BD4">
          <w:rPr>
            <w:rFonts w:ascii="Arial" w:hAnsi="Arial" w:cs="Arial"/>
            <w:b/>
            <w:bCs w:val="0"/>
            <w:noProof/>
            <w:webHidden/>
          </w:rPr>
          <w:t>Erro! Indicador não definido.</w:t>
        </w:r>
        <w:r w:rsidRPr="002627C4">
          <w:rPr>
            <w:rFonts w:ascii="Arial" w:hAnsi="Arial" w:cs="Arial"/>
            <w:noProof/>
            <w:webHidden/>
          </w:rPr>
          <w:fldChar w:fldCharType="end"/>
        </w:r>
      </w:hyperlink>
      <w:r w:rsidR="005B1718" w:rsidRPr="002627C4">
        <w:rPr>
          <w:rStyle w:val="Hyperlink"/>
          <w:rFonts w:ascii="Arial" w:hAnsi="Arial" w:cs="Arial"/>
          <w:noProof/>
        </w:rPr>
        <w:br/>
      </w:r>
      <w:r w:rsidR="005B1718" w:rsidRPr="00B115C5">
        <w:rPr>
          <w:rStyle w:val="Hyperlink"/>
          <w:rFonts w:ascii="Arial" w:hAnsi="Arial" w:cs="Arial"/>
          <w:noProof/>
          <w:color w:val="auto"/>
          <w:u w:val="none"/>
        </w:rPr>
        <w:t>1    Introdução</w:t>
      </w:r>
      <w:r w:rsidR="005B1718" w:rsidRPr="00B115C5">
        <w:rPr>
          <w:rStyle w:val="Hyperlink"/>
          <w:rFonts w:ascii="Arial" w:hAnsi="Arial" w:cs="Arial"/>
          <w:noProof/>
          <w:webHidden/>
          <w:color w:val="auto"/>
          <w:u w:val="none"/>
        </w:rPr>
        <w:tab/>
      </w:r>
      <w:r w:rsidRPr="002627C4">
        <w:rPr>
          <w:rStyle w:val="Hyperlink"/>
          <w:rFonts w:ascii="Arial" w:hAnsi="Arial" w:cs="Arial"/>
          <w:noProof/>
          <w:webHidden/>
        </w:rPr>
        <w:fldChar w:fldCharType="begin"/>
      </w:r>
      <w:r w:rsidR="005B1718" w:rsidRPr="002627C4">
        <w:rPr>
          <w:rStyle w:val="Hyperlink"/>
          <w:rFonts w:ascii="Arial" w:hAnsi="Arial" w:cs="Arial"/>
          <w:noProof/>
          <w:webHidden/>
        </w:rPr>
        <w:instrText xml:space="preserve"> PAGEREF _Toc415569467 \h </w:instrText>
      </w:r>
      <w:r w:rsidRPr="002627C4">
        <w:rPr>
          <w:rStyle w:val="Hyperlink"/>
          <w:rFonts w:ascii="Arial" w:hAnsi="Arial" w:cs="Arial"/>
          <w:noProof/>
          <w:webHidden/>
        </w:rPr>
      </w:r>
      <w:r w:rsidRPr="002627C4">
        <w:rPr>
          <w:rStyle w:val="Hyperlink"/>
          <w:rFonts w:ascii="Arial" w:hAnsi="Arial" w:cs="Arial"/>
          <w:noProof/>
          <w:webHidden/>
        </w:rPr>
        <w:fldChar w:fldCharType="separate"/>
      </w:r>
      <w:r w:rsidR="00C31BD4">
        <w:rPr>
          <w:rStyle w:val="Hyperlink"/>
          <w:rFonts w:ascii="Arial" w:hAnsi="Arial" w:cs="Arial"/>
          <w:noProof/>
          <w:webHidden/>
        </w:rPr>
        <w:t>4</w:t>
      </w:r>
      <w:r w:rsidRPr="002627C4">
        <w:rPr>
          <w:rStyle w:val="Hyperlink"/>
          <w:rFonts w:ascii="Arial" w:hAnsi="Arial" w:cs="Arial"/>
          <w:noProof/>
          <w:webHidden/>
        </w:rPr>
        <w:fldChar w:fldCharType="end"/>
      </w:r>
    </w:p>
    <w:p w:rsidR="005B1718" w:rsidRDefault="00380A10" w:rsidP="005B1718">
      <w:pPr>
        <w:pStyle w:val="Sumrio3"/>
        <w:tabs>
          <w:tab w:val="left" w:pos="1100"/>
          <w:tab w:val="right" w:leader="dot" w:pos="9356"/>
        </w:tabs>
        <w:ind w:right="-284"/>
        <w:rPr>
          <w:rFonts w:eastAsiaTheme="minorEastAsia" w:cs="Arial"/>
          <w:i w:val="0"/>
          <w:noProof/>
          <w:webHidden/>
          <w:szCs w:val="20"/>
          <w:lang w:eastAsia="pt-BR"/>
        </w:rPr>
      </w:pPr>
      <w:hyperlink w:anchor="_Toc415569467" w:history="1">
        <w:r w:rsidR="005B1718" w:rsidRPr="002627C4">
          <w:rPr>
            <w:rStyle w:val="Hyperlink"/>
            <w:rFonts w:cs="Arial"/>
            <w:i w:val="0"/>
            <w:noProof/>
            <w:snapToGrid w:val="0"/>
            <w:w w:val="0"/>
            <w:szCs w:val="20"/>
          </w:rPr>
          <w:t>1.1</w:t>
        </w:r>
        <w:r w:rsidR="005B1718" w:rsidRPr="002627C4">
          <w:rPr>
            <w:rFonts w:eastAsiaTheme="minorEastAsia" w:cs="Arial"/>
            <w:i w:val="0"/>
            <w:noProof/>
            <w:szCs w:val="20"/>
            <w:lang w:eastAsia="pt-BR"/>
          </w:rPr>
          <w:t xml:space="preserve"> </w:t>
        </w:r>
        <w:r w:rsidR="005B1718" w:rsidRPr="002627C4">
          <w:rPr>
            <w:rStyle w:val="Hyperlink"/>
            <w:rFonts w:cs="Arial"/>
            <w:i w:val="0"/>
            <w:noProof/>
            <w:szCs w:val="20"/>
          </w:rPr>
          <w:t>Referências</w:t>
        </w:r>
        <w:r w:rsidR="005B1718" w:rsidRPr="002627C4">
          <w:rPr>
            <w:rFonts w:cs="Arial"/>
            <w:i w:val="0"/>
            <w:noProof/>
            <w:webHidden/>
            <w:szCs w:val="20"/>
          </w:rPr>
          <w:tab/>
        </w:r>
        <w:r w:rsidRPr="002627C4">
          <w:rPr>
            <w:rFonts w:cs="Arial"/>
            <w:i w:val="0"/>
            <w:noProof/>
            <w:webHidden/>
            <w:szCs w:val="20"/>
          </w:rPr>
          <w:fldChar w:fldCharType="begin"/>
        </w:r>
        <w:r w:rsidR="005B1718" w:rsidRPr="002627C4">
          <w:rPr>
            <w:rFonts w:cs="Arial"/>
            <w:i w:val="0"/>
            <w:noProof/>
            <w:webHidden/>
            <w:szCs w:val="20"/>
          </w:rPr>
          <w:instrText xml:space="preserve"> PAGEREF _Toc415569467 \h </w:instrText>
        </w:r>
        <w:r w:rsidRPr="002627C4">
          <w:rPr>
            <w:rFonts w:cs="Arial"/>
            <w:i w:val="0"/>
            <w:noProof/>
            <w:webHidden/>
            <w:szCs w:val="20"/>
          </w:rPr>
        </w:r>
        <w:r w:rsidRPr="002627C4">
          <w:rPr>
            <w:rFonts w:cs="Arial"/>
            <w:i w:val="0"/>
            <w:noProof/>
            <w:webHidden/>
            <w:szCs w:val="20"/>
          </w:rPr>
          <w:fldChar w:fldCharType="separate"/>
        </w:r>
        <w:r w:rsidR="00C31BD4">
          <w:rPr>
            <w:rFonts w:cs="Arial"/>
            <w:i w:val="0"/>
            <w:noProof/>
            <w:webHidden/>
            <w:szCs w:val="20"/>
          </w:rPr>
          <w:t>4</w:t>
        </w:r>
        <w:r w:rsidRPr="002627C4">
          <w:rPr>
            <w:rFonts w:cs="Arial"/>
            <w:i w:val="0"/>
            <w:noProof/>
            <w:webHidden/>
            <w:szCs w:val="20"/>
          </w:rPr>
          <w:fldChar w:fldCharType="end"/>
        </w:r>
      </w:hyperlink>
      <w:r w:rsidR="005B1718" w:rsidRPr="002627C4">
        <w:rPr>
          <w:rStyle w:val="Hyperlink"/>
          <w:rFonts w:cs="Arial"/>
          <w:i w:val="0"/>
          <w:noProof/>
          <w:szCs w:val="20"/>
        </w:rPr>
        <w:br/>
      </w:r>
      <w:r w:rsidR="005B1718" w:rsidRPr="002627C4">
        <w:rPr>
          <w:rFonts w:eastAsiaTheme="minorEastAsia" w:cs="Arial"/>
          <w:i w:val="0"/>
          <w:noProof/>
          <w:szCs w:val="20"/>
          <w:lang w:eastAsia="pt-BR"/>
        </w:rPr>
        <w:t>2. Arquitetura da Solução</w:t>
      </w:r>
      <w:r w:rsidR="005B1718" w:rsidRPr="002627C4">
        <w:rPr>
          <w:rFonts w:eastAsiaTheme="minorEastAsia" w:cs="Arial"/>
          <w:i w:val="0"/>
          <w:noProof/>
          <w:webHidden/>
          <w:szCs w:val="20"/>
          <w:lang w:eastAsia="pt-BR"/>
        </w:rPr>
        <w:tab/>
      </w:r>
      <w:r w:rsidR="000B2D57">
        <w:rPr>
          <w:rFonts w:eastAsiaTheme="minorEastAsia" w:cs="Arial"/>
          <w:i w:val="0"/>
          <w:noProof/>
          <w:webHidden/>
          <w:szCs w:val="20"/>
          <w:lang w:eastAsia="pt-BR"/>
        </w:rPr>
        <w:t>4</w:t>
      </w:r>
    </w:p>
    <w:p w:rsidR="005B1718" w:rsidRPr="002627C4" w:rsidRDefault="005B1718" w:rsidP="005B1718">
      <w:pPr>
        <w:pStyle w:val="Sumrio3"/>
        <w:tabs>
          <w:tab w:val="left" w:pos="1100"/>
          <w:tab w:val="right" w:leader="dot" w:pos="9356"/>
        </w:tabs>
        <w:ind w:right="-284"/>
        <w:rPr>
          <w:rFonts w:eastAsiaTheme="minorEastAsia" w:cs="Arial"/>
          <w:i w:val="0"/>
          <w:noProof/>
          <w:szCs w:val="20"/>
          <w:lang w:eastAsia="pt-BR"/>
        </w:rPr>
      </w:pPr>
      <w:r w:rsidRPr="002627C4">
        <w:rPr>
          <w:rFonts w:eastAsiaTheme="minorEastAsia" w:cs="Arial"/>
          <w:i w:val="0"/>
          <w:noProof/>
          <w:szCs w:val="20"/>
          <w:lang w:eastAsia="pt-BR"/>
        </w:rPr>
        <w:t xml:space="preserve">3. </w:t>
      </w:r>
      <w:r w:rsidR="000B2D57">
        <w:rPr>
          <w:rFonts w:eastAsiaTheme="minorEastAsia" w:cs="Arial"/>
          <w:i w:val="0"/>
          <w:noProof/>
          <w:szCs w:val="20"/>
          <w:lang w:eastAsia="pt-BR"/>
        </w:rPr>
        <w:t>Login de Usuário</w:t>
      </w:r>
      <w:r w:rsidRPr="002627C4">
        <w:rPr>
          <w:rFonts w:eastAsiaTheme="minorEastAsia" w:cs="Arial"/>
          <w:i w:val="0"/>
          <w:noProof/>
          <w:webHidden/>
          <w:szCs w:val="20"/>
          <w:lang w:eastAsia="pt-BR"/>
        </w:rPr>
        <w:tab/>
      </w:r>
      <w:r w:rsidR="000B2D57">
        <w:rPr>
          <w:rFonts w:eastAsiaTheme="minorEastAsia" w:cs="Arial"/>
          <w:i w:val="0"/>
          <w:noProof/>
          <w:webHidden/>
          <w:szCs w:val="20"/>
          <w:lang w:eastAsia="pt-BR"/>
        </w:rPr>
        <w:t>5</w:t>
      </w:r>
    </w:p>
    <w:p w:rsidR="005B1718" w:rsidRPr="002627C4" w:rsidRDefault="00380A10" w:rsidP="005B1718">
      <w:pPr>
        <w:pStyle w:val="Sumrio3"/>
        <w:tabs>
          <w:tab w:val="right" w:leader="dot" w:pos="9356"/>
        </w:tabs>
        <w:ind w:right="-284"/>
        <w:rPr>
          <w:rFonts w:eastAsiaTheme="minorEastAsia" w:cs="Arial"/>
          <w:i w:val="0"/>
          <w:noProof/>
          <w:szCs w:val="20"/>
          <w:lang w:eastAsia="pt-BR"/>
        </w:rPr>
      </w:pPr>
      <w:hyperlink w:anchor="_Toc415569468" w:history="1">
        <w:r w:rsidR="00053B94">
          <w:rPr>
            <w:rStyle w:val="Hyperlink"/>
            <w:rFonts w:cs="Arial"/>
            <w:i w:val="0"/>
            <w:noProof/>
            <w:szCs w:val="20"/>
          </w:rPr>
          <w:t xml:space="preserve">4. </w:t>
        </w:r>
        <w:r w:rsidR="005B1718" w:rsidRPr="002627C4">
          <w:rPr>
            <w:rStyle w:val="Hyperlink"/>
            <w:rFonts w:cs="Arial"/>
            <w:i w:val="0"/>
            <w:iCs/>
            <w:noProof/>
            <w:szCs w:val="20"/>
          </w:rPr>
          <w:t>Cadastrar Funcionários</w:t>
        </w:r>
        <w:r w:rsidR="005B1718" w:rsidRPr="002627C4">
          <w:rPr>
            <w:rFonts w:cs="Arial"/>
            <w:i w:val="0"/>
            <w:noProof/>
            <w:webHidden/>
            <w:szCs w:val="20"/>
          </w:rPr>
          <w:tab/>
        </w:r>
        <w:r w:rsidR="000B2D57">
          <w:rPr>
            <w:rFonts w:cs="Arial"/>
            <w:i w:val="0"/>
            <w:noProof/>
            <w:webHidden/>
            <w:szCs w:val="20"/>
          </w:rPr>
          <w:t>6</w:t>
        </w:r>
      </w:hyperlink>
    </w:p>
    <w:p w:rsidR="005B1718" w:rsidRPr="002627C4" w:rsidRDefault="00380A10" w:rsidP="005B1718">
      <w:pPr>
        <w:pStyle w:val="Sumrio3"/>
        <w:tabs>
          <w:tab w:val="right" w:leader="dot" w:pos="9356"/>
        </w:tabs>
        <w:ind w:right="-284"/>
        <w:rPr>
          <w:rFonts w:eastAsiaTheme="minorEastAsia" w:cs="Arial"/>
          <w:i w:val="0"/>
          <w:noProof/>
          <w:szCs w:val="20"/>
          <w:lang w:eastAsia="pt-BR"/>
        </w:rPr>
      </w:pPr>
      <w:hyperlink w:anchor="_Toc415569474" w:history="1">
        <w:r w:rsidR="00053B94">
          <w:rPr>
            <w:rStyle w:val="Hyperlink"/>
            <w:rFonts w:cs="Arial"/>
            <w:i w:val="0"/>
            <w:noProof/>
            <w:szCs w:val="20"/>
          </w:rPr>
          <w:t>9.</w:t>
        </w:r>
        <w:r w:rsidR="005B1718" w:rsidRPr="002627C4">
          <w:rPr>
            <w:rStyle w:val="Hyperlink"/>
            <w:rFonts w:cs="Arial"/>
            <w:i w:val="0"/>
            <w:noProof/>
            <w:szCs w:val="20"/>
          </w:rPr>
          <w:t xml:space="preserve"> </w:t>
        </w:r>
        <w:r w:rsidR="005B1718" w:rsidRPr="002627C4">
          <w:rPr>
            <w:rStyle w:val="Hyperlink"/>
            <w:rFonts w:cs="Arial"/>
            <w:i w:val="0"/>
            <w:iCs/>
            <w:noProof/>
            <w:szCs w:val="20"/>
          </w:rPr>
          <w:t>Cadastrar Produtos</w:t>
        </w:r>
        <w:r w:rsidR="005B1718" w:rsidRPr="002627C4">
          <w:rPr>
            <w:rFonts w:cs="Arial"/>
            <w:i w:val="0"/>
            <w:noProof/>
            <w:webHidden/>
            <w:szCs w:val="20"/>
          </w:rPr>
          <w:tab/>
        </w:r>
        <w:r w:rsidR="000B2D57">
          <w:rPr>
            <w:rFonts w:cs="Arial"/>
            <w:i w:val="0"/>
            <w:noProof/>
            <w:webHidden/>
            <w:szCs w:val="20"/>
          </w:rPr>
          <w:t>8</w:t>
        </w:r>
      </w:hyperlink>
    </w:p>
    <w:p w:rsidR="005B1718" w:rsidRDefault="00380A10" w:rsidP="005B1718">
      <w:pPr>
        <w:pStyle w:val="Sumrio3"/>
        <w:tabs>
          <w:tab w:val="right" w:leader="dot" w:pos="9356"/>
        </w:tabs>
        <w:ind w:right="-284"/>
        <w:rPr>
          <w:rFonts w:cs="Arial"/>
          <w:noProof/>
          <w:webHidden/>
        </w:rPr>
      </w:pPr>
      <w:hyperlink w:anchor="_Toc415569475" w:history="1">
        <w:r w:rsidR="00053B94">
          <w:rPr>
            <w:rStyle w:val="Hyperlink"/>
            <w:rFonts w:cs="Arial"/>
            <w:i w:val="0"/>
            <w:noProof/>
            <w:szCs w:val="20"/>
          </w:rPr>
          <w:t>10.</w:t>
        </w:r>
        <w:r w:rsidR="005B1718" w:rsidRPr="002627C4">
          <w:rPr>
            <w:rStyle w:val="Hyperlink"/>
            <w:rFonts w:cs="Arial"/>
            <w:i w:val="0"/>
            <w:noProof/>
            <w:szCs w:val="20"/>
          </w:rPr>
          <w:t xml:space="preserve"> </w:t>
        </w:r>
        <w:r w:rsidR="005B1718" w:rsidRPr="002627C4">
          <w:rPr>
            <w:rStyle w:val="Hyperlink"/>
            <w:rFonts w:cs="Arial"/>
            <w:i w:val="0"/>
            <w:iCs/>
            <w:noProof/>
            <w:szCs w:val="20"/>
          </w:rPr>
          <w:t>Modificar Produtos</w:t>
        </w:r>
        <w:r w:rsidR="005B1718" w:rsidRPr="002627C4">
          <w:rPr>
            <w:rFonts w:cs="Arial"/>
            <w:i w:val="0"/>
            <w:noProof/>
            <w:webHidden/>
            <w:szCs w:val="20"/>
          </w:rPr>
          <w:tab/>
        </w:r>
        <w:r w:rsidR="00290A9E">
          <w:rPr>
            <w:rFonts w:cs="Arial"/>
            <w:i w:val="0"/>
            <w:noProof/>
            <w:webHidden/>
            <w:szCs w:val="20"/>
          </w:rPr>
          <w:t>9</w:t>
        </w:r>
      </w:hyperlink>
    </w:p>
    <w:p w:rsidR="005B1718" w:rsidRPr="002627C4" w:rsidRDefault="005B1718" w:rsidP="005B1718">
      <w:pPr>
        <w:ind w:left="567"/>
        <w:rPr>
          <w:rFonts w:eastAsiaTheme="minorEastAsia"/>
          <w:noProof/>
        </w:rPr>
      </w:pPr>
    </w:p>
    <w:p w:rsidR="005B1718" w:rsidRPr="00BF6BB1" w:rsidRDefault="00380A10" w:rsidP="005B1718">
      <w:pPr>
        <w:pStyle w:val="Historico"/>
        <w:ind w:left="142"/>
        <w:jc w:val="left"/>
        <w:rPr>
          <w:rFonts w:cs="Arial"/>
          <w:sz w:val="24"/>
          <w:szCs w:val="24"/>
        </w:rPr>
      </w:pPr>
      <w:r w:rsidRPr="00A01609">
        <w:rPr>
          <w:rFonts w:cs="Arial"/>
          <w:sz w:val="20"/>
        </w:rPr>
        <w:fldChar w:fldCharType="end"/>
      </w:r>
      <w:bookmarkStart w:id="1" w:name="_Toc39378853"/>
      <w:bookmarkStart w:id="2" w:name="_Toc81106364"/>
      <w:bookmarkStart w:id="3" w:name="_Toc436203376"/>
      <w:bookmarkStart w:id="4" w:name="_Toc458833083"/>
      <w:bookmarkStart w:id="5" w:name="_Toc43627739"/>
      <w:bookmarkStart w:id="6" w:name="_Toc43627775"/>
      <w:r w:rsidR="005B1718" w:rsidRPr="00A01609">
        <w:br w:type="page"/>
      </w:r>
      <w:bookmarkStart w:id="7" w:name="_Toc213001301"/>
      <w:r w:rsidR="005B1718" w:rsidRPr="00BF6BB1">
        <w:rPr>
          <w:sz w:val="24"/>
          <w:szCs w:val="24"/>
        </w:rPr>
        <w:lastRenderedPageBreak/>
        <w:t>1</w:t>
      </w:r>
      <w:r w:rsidR="005B1718" w:rsidRPr="00BF6BB1">
        <w:rPr>
          <w:rFonts w:cs="Arial"/>
          <w:sz w:val="24"/>
          <w:szCs w:val="24"/>
        </w:rPr>
        <w:t>.       Introdução</w:t>
      </w:r>
      <w:bookmarkEnd w:id="1"/>
      <w:bookmarkEnd w:id="2"/>
      <w:bookmarkEnd w:id="7"/>
    </w:p>
    <w:p w:rsidR="005B1718" w:rsidRPr="00EB0C33" w:rsidRDefault="005B1718" w:rsidP="005B1718">
      <w:pPr>
        <w:pStyle w:val="Normal-Arial"/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  <w:r w:rsidRPr="00EB0C33">
        <w:rPr>
          <w:rFonts w:cs="Arial"/>
        </w:rPr>
        <w:t>Este documento especifica os casos de uso e requisitos não funcionais (</w:t>
      </w:r>
      <w:proofErr w:type="spellStart"/>
      <w:r w:rsidRPr="00EB0C33">
        <w:rPr>
          <w:rFonts w:cs="Arial"/>
        </w:rPr>
        <w:t>RFs</w:t>
      </w:r>
      <w:proofErr w:type="spellEnd"/>
      <w:r w:rsidRPr="00EB0C33">
        <w:rPr>
          <w:rFonts w:cs="Arial"/>
        </w:rPr>
        <w:t xml:space="preserve">) do projeto intitulado </w:t>
      </w:r>
      <w:r w:rsidR="00053B94">
        <w:rPr>
          <w:rFonts w:cs="Arial"/>
          <w:iCs/>
        </w:rPr>
        <w:t>Cafeteria</w:t>
      </w:r>
      <w:r w:rsidRPr="00EB0C33">
        <w:rPr>
          <w:rFonts w:cs="Arial"/>
        </w:rPr>
        <w:t xml:space="preserve"> referente ao projeto de PTCC do 2º módulo de Informática, da Instituição ETESP. O objetivo do documento é fornecer aos desenvolvedores as informações necessárias para o projeto e </w:t>
      </w:r>
      <w:proofErr w:type="gramStart"/>
      <w:r w:rsidRPr="00EB0C33">
        <w:rPr>
          <w:rFonts w:cs="Arial"/>
        </w:rPr>
        <w:t>implementação</w:t>
      </w:r>
      <w:proofErr w:type="gramEnd"/>
      <w:r w:rsidRPr="00EB0C33">
        <w:rPr>
          <w:rFonts w:cs="Arial"/>
        </w:rPr>
        <w:t>, assim como para a realização dos testes e homologação da aplicação.</w:t>
      </w:r>
    </w:p>
    <w:p w:rsidR="005B1718" w:rsidRPr="00EB0C33" w:rsidRDefault="005B1718" w:rsidP="005B1718">
      <w:pPr>
        <w:rPr>
          <w:rFonts w:cs="Arial"/>
        </w:rPr>
      </w:pPr>
    </w:p>
    <w:p w:rsidR="005B1718" w:rsidRPr="00BF6BB1" w:rsidRDefault="005B1718" w:rsidP="005B1718">
      <w:pPr>
        <w:pStyle w:val="Titulo2-doc"/>
        <w:numPr>
          <w:ilvl w:val="0"/>
          <w:numId w:val="0"/>
        </w:numPr>
        <w:ind w:left="576" w:hanging="576"/>
        <w:rPr>
          <w:rFonts w:cs="Arial"/>
          <w:i w:val="0"/>
          <w:sz w:val="24"/>
        </w:rPr>
      </w:pPr>
      <w:bookmarkStart w:id="8" w:name="_Hlt467473290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80872037"/>
      <w:bookmarkStart w:id="17" w:name="_Toc80160"/>
      <w:bookmarkStart w:id="18" w:name="_Toc1541411"/>
      <w:bookmarkStart w:id="19" w:name="_Toc1541682"/>
      <w:bookmarkStart w:id="20" w:name="_Toc1541771"/>
      <w:bookmarkStart w:id="21" w:name="_Toc2057498"/>
      <w:bookmarkStart w:id="22" w:name="_Toc39378858"/>
      <w:bookmarkStart w:id="23" w:name="_Toc81106369"/>
      <w:bookmarkStart w:id="24" w:name="_Toc213001302"/>
      <w:bookmarkStart w:id="25" w:name="_Toc415569467"/>
      <w:bookmarkEnd w:id="8"/>
      <w:r w:rsidRPr="00BF6BB1">
        <w:rPr>
          <w:rFonts w:cs="Arial"/>
          <w:i w:val="0"/>
          <w:sz w:val="24"/>
        </w:rPr>
        <w:t>1.1       Referências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B1718" w:rsidRPr="00EB0C33" w:rsidRDefault="005B1718" w:rsidP="005B1718">
      <w:pPr>
        <w:rPr>
          <w:rFonts w:cs="Arial"/>
        </w:rPr>
      </w:pPr>
      <w:r w:rsidRPr="00EB0C33">
        <w:rPr>
          <w:rFonts w:cs="Arial"/>
        </w:rPr>
        <w:t>Os documentos abaixo serviram de referência para a criação do documento de Projeto:</w:t>
      </w:r>
    </w:p>
    <w:p w:rsidR="005B1718" w:rsidRPr="00EB0C33" w:rsidRDefault="005B1718" w:rsidP="005B1718">
      <w:pPr>
        <w:pStyle w:val="Normal-Arial"/>
        <w:jc w:val="left"/>
        <w:rPr>
          <w:rFonts w:cs="Arial"/>
        </w:rPr>
      </w:pPr>
      <w:r w:rsidRPr="00EB0C33">
        <w:rPr>
          <w:rFonts w:cs="Arial"/>
        </w:rPr>
        <w:br/>
        <w:t xml:space="preserve">-  http://www.ic.unicamp.br/~ariadne/mc436/1s2013/Modelo_doc_casos_uso.pdf                                                        -  </w:t>
      </w:r>
      <w:proofErr w:type="gramStart"/>
      <w:r w:rsidRPr="00EB0C33">
        <w:rPr>
          <w:rFonts w:cs="Arial"/>
        </w:rPr>
        <w:t>https</w:t>
      </w:r>
      <w:proofErr w:type="gramEnd"/>
      <w:r w:rsidRPr="00EB0C33">
        <w:rPr>
          <w:rFonts w:cs="Arial"/>
        </w:rPr>
        <w:t>://itcorpora.wordpress.com/2009/02/13/especificacao-funcional-%E2%80%93-estrutura-do-documento-2%C2%AA-parte/</w:t>
      </w:r>
    </w:p>
    <w:p w:rsidR="005B1718" w:rsidRDefault="005B1718" w:rsidP="005B1718">
      <w:pPr>
        <w:pStyle w:val="Titulo1-doc"/>
        <w:numPr>
          <w:ilvl w:val="0"/>
          <w:numId w:val="0"/>
        </w:numPr>
        <w:rPr>
          <w:rFonts w:cs="Arial"/>
          <w:b w:val="0"/>
          <w:bCs w:val="0"/>
          <w:sz w:val="20"/>
        </w:rPr>
      </w:pPr>
      <w:bookmarkStart w:id="26" w:name="_Toc213001303"/>
      <w:bookmarkEnd w:id="3"/>
      <w:bookmarkEnd w:id="4"/>
      <w:bookmarkEnd w:id="5"/>
      <w:bookmarkEnd w:id="6"/>
    </w:p>
    <w:p w:rsidR="005B1718" w:rsidRPr="00BF6BB1" w:rsidRDefault="005B1718" w:rsidP="005B1718">
      <w:pPr>
        <w:pStyle w:val="Titulo1-doc"/>
        <w:numPr>
          <w:ilvl w:val="0"/>
          <w:numId w:val="0"/>
        </w:numPr>
        <w:rPr>
          <w:sz w:val="24"/>
          <w:szCs w:val="24"/>
        </w:rPr>
      </w:pPr>
      <w:r w:rsidRPr="00BF6BB1">
        <w:rPr>
          <w:sz w:val="24"/>
          <w:szCs w:val="24"/>
        </w:rPr>
        <w:t>2.        Arquitetura da Solução</w:t>
      </w:r>
      <w:bookmarkEnd w:id="26"/>
    </w:p>
    <w:p w:rsidR="005B1718" w:rsidRPr="00B81E39" w:rsidRDefault="005B1718" w:rsidP="005B1718">
      <w:pPr>
        <w:pStyle w:val="Comentario-Normal"/>
        <w:rPr>
          <w:b/>
        </w:rPr>
      </w:pPr>
    </w:p>
    <w:p w:rsidR="005B1718" w:rsidRPr="00EB0C33" w:rsidRDefault="005B1718" w:rsidP="005B1718">
      <w:pPr>
        <w:pStyle w:val="Comentario-Normal"/>
      </w:pPr>
      <w:r>
        <w:t xml:space="preserve">1 </w:t>
      </w:r>
      <w:r w:rsidRPr="00EB0C33">
        <w:t>-</w:t>
      </w:r>
      <w:r>
        <w:t xml:space="preserve"> </w:t>
      </w:r>
      <w:r w:rsidRPr="00EB0C33">
        <w:t>Camada de apresentação: Camada responsável para concentrar os dados do sistema com</w:t>
      </w:r>
      <w:r>
        <w:t xml:space="preserve"> os quais os usuários interagem (como aplicação desktop e Web);</w:t>
      </w:r>
    </w:p>
    <w:p w:rsidR="005B1718" w:rsidRDefault="005B1718" w:rsidP="005B1718">
      <w:pPr>
        <w:pStyle w:val="Comentario-Normal"/>
      </w:pPr>
    </w:p>
    <w:p w:rsidR="005B1718" w:rsidRDefault="005B1718" w:rsidP="005B1718">
      <w:pPr>
        <w:pStyle w:val="Comentario-Normal"/>
        <w:jc w:val="left"/>
      </w:pPr>
      <w:r w:rsidRPr="00EB0C33">
        <w:t xml:space="preserve">2 </w:t>
      </w:r>
      <w:r>
        <w:t>-</w:t>
      </w:r>
      <w:r w:rsidRPr="00EB0C33">
        <w:t xml:space="preserve"> Camada de negócios: Camada onde são definidas as regras do negócio e os seus serviços</w:t>
      </w:r>
      <w:r>
        <w:t xml:space="preserve"> (regras de negócio da livraria, de utilização do sistema e da aplicação Web)</w:t>
      </w:r>
      <w:r w:rsidRPr="00EB0C33">
        <w:t>;</w:t>
      </w:r>
    </w:p>
    <w:p w:rsidR="005B1718" w:rsidRPr="00AE13AC" w:rsidRDefault="005B1718" w:rsidP="005B1718">
      <w:pPr>
        <w:pStyle w:val="Normal-Arial"/>
      </w:pPr>
    </w:p>
    <w:p w:rsidR="005B1718" w:rsidRPr="00EB0C33" w:rsidRDefault="005B1718" w:rsidP="005B1718">
      <w:pPr>
        <w:pStyle w:val="Comentario-Normal"/>
        <w:jc w:val="left"/>
        <w:rPr>
          <w:u w:val="single"/>
        </w:rPr>
      </w:pPr>
      <w:r>
        <w:t xml:space="preserve">3 - </w:t>
      </w:r>
      <w:r w:rsidRPr="00EB0C33">
        <w:t>Camada de dados: Camada responsável pelo armazenamento e recuperação dos dados</w:t>
      </w:r>
      <w:r>
        <w:t xml:space="preserve"> persistentes do sistema (banco de dados).</w:t>
      </w:r>
    </w:p>
    <w:p w:rsidR="005B1718" w:rsidRPr="00EB0C33" w:rsidRDefault="005B1718" w:rsidP="005B1718">
      <w:pPr>
        <w:pStyle w:val="Normal-Arial"/>
        <w:rPr>
          <w:rFonts w:cs="Arial"/>
        </w:rPr>
      </w:pPr>
    </w:p>
    <w:p w:rsidR="005B1718" w:rsidRPr="00EB0C33" w:rsidRDefault="005B1718" w:rsidP="005B1718">
      <w:pPr>
        <w:rPr>
          <w:rFonts w:cs="Arial"/>
        </w:rPr>
      </w:pPr>
    </w:p>
    <w:p w:rsidR="005B1718" w:rsidRPr="00BF6BB1" w:rsidRDefault="005B1718" w:rsidP="005B1718">
      <w:pPr>
        <w:pStyle w:val="Titulo1-doc"/>
        <w:numPr>
          <w:ilvl w:val="0"/>
          <w:numId w:val="0"/>
        </w:numPr>
        <w:tabs>
          <w:tab w:val="left" w:pos="0"/>
          <w:tab w:val="left" w:pos="284"/>
        </w:tabs>
        <w:rPr>
          <w:rFonts w:cs="Arial"/>
          <w:sz w:val="24"/>
          <w:szCs w:val="24"/>
        </w:rPr>
      </w:pPr>
      <w:bookmarkStart w:id="27" w:name="_Toc130982714"/>
      <w:bookmarkStart w:id="28" w:name="_Toc213001304"/>
      <w:r w:rsidRPr="00BF6BB1">
        <w:rPr>
          <w:rFonts w:cs="Arial"/>
          <w:sz w:val="24"/>
          <w:szCs w:val="24"/>
        </w:rPr>
        <w:t>3.      Visão Geral das Funcionalidades</w:t>
      </w:r>
      <w:bookmarkEnd w:id="27"/>
      <w:bookmarkEnd w:id="28"/>
    </w:p>
    <w:p w:rsidR="005B1718" w:rsidRPr="00EB0C33" w:rsidRDefault="005B1718" w:rsidP="005B1718">
      <w:pPr>
        <w:rPr>
          <w:rFonts w:cs="Arial"/>
        </w:rPr>
      </w:pPr>
    </w:p>
    <w:p w:rsidR="00B115C5" w:rsidRDefault="005B1718" w:rsidP="005846BD">
      <w:pPr>
        <w:rPr>
          <w:rFonts w:ascii="Arial" w:hAnsi="Arial" w:cs="Arial"/>
          <w:sz w:val="20"/>
          <w:szCs w:val="20"/>
        </w:rPr>
      </w:pPr>
      <w:r w:rsidRPr="00053B94">
        <w:rPr>
          <w:rFonts w:ascii="Arial" w:hAnsi="Arial" w:cs="Arial"/>
          <w:sz w:val="20"/>
          <w:szCs w:val="20"/>
        </w:rPr>
        <w:t xml:space="preserve">Esta seção apresenta as funcionalidades projetadas para o sistema, obedecendo ao escopo definido no planejamento. </w:t>
      </w: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B115C5" w:rsidRDefault="00B115C5" w:rsidP="005846BD">
      <w:pPr>
        <w:rPr>
          <w:rFonts w:ascii="Arial" w:hAnsi="Arial" w:cs="Arial"/>
          <w:sz w:val="20"/>
          <w:szCs w:val="20"/>
        </w:rPr>
      </w:pPr>
    </w:p>
    <w:p w:rsidR="00407801" w:rsidRPr="00B115C5" w:rsidRDefault="005B1718" w:rsidP="005846BD">
      <w:pPr>
        <w:rPr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lastRenderedPageBreak/>
        <w:t xml:space="preserve">Para realizar o </w:t>
      </w:r>
      <w:proofErr w:type="spellStart"/>
      <w:r w:rsidRPr="00B115C5">
        <w:rPr>
          <w:rFonts w:ascii="Arial" w:hAnsi="Arial" w:cs="Arial"/>
          <w:sz w:val="24"/>
          <w:szCs w:val="24"/>
        </w:rPr>
        <w:t>login</w:t>
      </w:r>
      <w:proofErr w:type="spellEnd"/>
      <w:r w:rsidRPr="00B115C5">
        <w:rPr>
          <w:rFonts w:ascii="Arial" w:hAnsi="Arial" w:cs="Arial"/>
          <w:sz w:val="24"/>
          <w:szCs w:val="24"/>
        </w:rPr>
        <w:t>, será apresentada a tela abaixo:</w:t>
      </w:r>
      <w:r w:rsidR="005846BD" w:rsidRPr="00B115C5">
        <w:rPr>
          <w:sz w:val="24"/>
          <w:szCs w:val="24"/>
        </w:rPr>
        <w:t xml:space="preserve"> </w:t>
      </w:r>
    </w:p>
    <w:p w:rsidR="005846BD" w:rsidRDefault="005846BD" w:rsidP="005846B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3200400" cy="1962150"/>
            <wp:effectExtent l="19050" t="0" r="0" b="0"/>
            <wp:docPr id="1" name="Imagem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BD" w:rsidRDefault="005846BD" w:rsidP="005846B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825EBE" w:rsidRPr="00B115C5" w:rsidRDefault="0023223A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>O funcionário/gerente</w:t>
      </w:r>
      <w:r w:rsidR="00825EBE" w:rsidRPr="00B115C5">
        <w:rPr>
          <w:rFonts w:ascii="Arial" w:hAnsi="Arial" w:cs="Arial"/>
          <w:sz w:val="24"/>
          <w:szCs w:val="24"/>
        </w:rPr>
        <w:t xml:space="preserve"> acessa o aplicativo C#.</w:t>
      </w:r>
    </w:p>
    <w:p w:rsidR="00A30D12" w:rsidRPr="00B115C5" w:rsidRDefault="00825EBE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Entra com as informações necessárias para efetuar o </w:t>
      </w:r>
      <w:proofErr w:type="spellStart"/>
      <w:r w:rsidRPr="00B115C5">
        <w:rPr>
          <w:rFonts w:ascii="Arial" w:hAnsi="Arial" w:cs="Arial"/>
          <w:sz w:val="24"/>
          <w:szCs w:val="24"/>
        </w:rPr>
        <w:t>login</w:t>
      </w:r>
      <w:proofErr w:type="spellEnd"/>
      <w:r w:rsidRPr="00B115C5">
        <w:rPr>
          <w:rFonts w:ascii="Arial" w:hAnsi="Arial" w:cs="Arial"/>
          <w:sz w:val="24"/>
          <w:szCs w:val="24"/>
        </w:rPr>
        <w:t>.</w:t>
      </w:r>
    </w:p>
    <w:p w:rsidR="008319CC" w:rsidRPr="00B115C5" w:rsidRDefault="008319CC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>O aplicativo abre a tela</w:t>
      </w:r>
      <w:r w:rsidR="00825EBE" w:rsidRPr="00B115C5">
        <w:rPr>
          <w:rFonts w:ascii="Arial" w:hAnsi="Arial" w:cs="Arial"/>
          <w:sz w:val="24"/>
          <w:szCs w:val="24"/>
        </w:rPr>
        <w:t xml:space="preserve"> </w:t>
      </w:r>
      <w:r w:rsidRPr="00B115C5">
        <w:rPr>
          <w:rFonts w:ascii="Arial" w:hAnsi="Arial" w:cs="Arial"/>
          <w:sz w:val="24"/>
          <w:szCs w:val="24"/>
        </w:rPr>
        <w:t>inicial.</w:t>
      </w:r>
    </w:p>
    <w:p w:rsidR="005846BD" w:rsidRPr="00B115C5" w:rsidRDefault="005846BD" w:rsidP="005846B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65212" cy="3724275"/>
            <wp:effectExtent l="19050" t="0" r="6888" b="0"/>
            <wp:docPr id="2" name="Imagem 1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22" cy="37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12" w:rsidRPr="00B115C5" w:rsidRDefault="008319CC" w:rsidP="00A30D12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</w:t>
      </w:r>
      <w:r w:rsidR="0023223A" w:rsidRPr="00B115C5">
        <w:rPr>
          <w:rFonts w:ascii="Arial" w:hAnsi="Arial" w:cs="Arial"/>
          <w:sz w:val="24"/>
          <w:szCs w:val="24"/>
        </w:rPr>
        <w:t>funcionário/gerente</w:t>
      </w:r>
      <w:r w:rsidRPr="00B115C5">
        <w:rPr>
          <w:rFonts w:ascii="Arial" w:hAnsi="Arial" w:cs="Arial"/>
          <w:sz w:val="24"/>
          <w:szCs w:val="24"/>
        </w:rPr>
        <w:t xml:space="preserve"> escolhe o proced</w:t>
      </w:r>
      <w:r w:rsidR="00E23DBA" w:rsidRPr="00B115C5">
        <w:rPr>
          <w:rFonts w:ascii="Arial" w:hAnsi="Arial" w:cs="Arial"/>
          <w:sz w:val="24"/>
          <w:szCs w:val="24"/>
        </w:rPr>
        <w:t>imento que deseja fazer.</w:t>
      </w:r>
      <w:r w:rsidR="005846BD" w:rsidRPr="00B115C5">
        <w:rPr>
          <w:rFonts w:ascii="Arial" w:hAnsi="Arial" w:cs="Arial"/>
          <w:sz w:val="24"/>
          <w:szCs w:val="24"/>
        </w:rPr>
        <w:t xml:space="preserve"> </w:t>
      </w:r>
      <w:r w:rsidR="00B115C5" w:rsidRPr="00B115C5">
        <w:rPr>
          <w:rFonts w:ascii="Arial" w:hAnsi="Arial" w:cs="Arial"/>
          <w:sz w:val="24"/>
          <w:szCs w:val="24"/>
        </w:rPr>
        <w:t>Neste c</w:t>
      </w:r>
      <w:r w:rsidR="005846BD" w:rsidRPr="00B115C5">
        <w:rPr>
          <w:rFonts w:ascii="Arial" w:hAnsi="Arial" w:cs="Arial"/>
          <w:sz w:val="24"/>
          <w:szCs w:val="24"/>
        </w:rPr>
        <w:t xml:space="preserve">aso </w:t>
      </w:r>
      <w:r w:rsidR="00B115C5" w:rsidRPr="00B115C5">
        <w:rPr>
          <w:rFonts w:ascii="Arial" w:hAnsi="Arial" w:cs="Arial"/>
          <w:sz w:val="24"/>
          <w:szCs w:val="24"/>
        </w:rPr>
        <w:t xml:space="preserve">mostramos </w:t>
      </w:r>
      <w:r w:rsidR="005846BD" w:rsidRPr="00B115C5">
        <w:rPr>
          <w:rFonts w:ascii="Arial" w:hAnsi="Arial" w:cs="Arial"/>
          <w:sz w:val="24"/>
          <w:szCs w:val="24"/>
        </w:rPr>
        <w:t>a aba Funcionários:</w:t>
      </w:r>
    </w:p>
    <w:p w:rsidR="005846BD" w:rsidRPr="00B115C5" w:rsidRDefault="005846BD" w:rsidP="00A30D1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86225" cy="4768512"/>
            <wp:effectExtent l="19050" t="0" r="9525" b="0"/>
            <wp:docPr id="3" name="Imagem 2" descr="Cadastro de funcion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uncionári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12" w:rsidRPr="00B115C5" w:rsidRDefault="00A30D12" w:rsidP="005846BD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Neste caso, podemos ver um </w:t>
      </w:r>
      <w:r w:rsidRPr="00B115C5">
        <w:rPr>
          <w:rFonts w:ascii="Arial" w:hAnsi="Arial" w:cs="Arial"/>
          <w:color w:val="FF0000"/>
          <w:sz w:val="24"/>
          <w:szCs w:val="24"/>
        </w:rPr>
        <w:t xml:space="preserve">X </w:t>
      </w:r>
      <w:r w:rsidRPr="00B115C5">
        <w:rPr>
          <w:rFonts w:ascii="Arial" w:hAnsi="Arial" w:cs="Arial"/>
          <w:sz w:val="24"/>
          <w:szCs w:val="24"/>
        </w:rPr>
        <w:t>em cada campo do formulário, pois indica que as informações contidas nele não atendem ao que pede o formulário.</w:t>
      </w:r>
    </w:p>
    <w:p w:rsidR="008319CC" w:rsidRPr="00B115C5" w:rsidRDefault="008319CC" w:rsidP="005846BD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</w:t>
      </w:r>
      <w:r w:rsidR="0023223A" w:rsidRPr="00B115C5">
        <w:rPr>
          <w:rFonts w:ascii="Arial" w:hAnsi="Arial" w:cs="Arial"/>
          <w:sz w:val="24"/>
          <w:szCs w:val="24"/>
        </w:rPr>
        <w:t>funcionário</w:t>
      </w:r>
      <w:r w:rsidR="00A30D12" w:rsidRPr="00B115C5">
        <w:rPr>
          <w:rFonts w:ascii="Arial" w:hAnsi="Arial" w:cs="Arial"/>
          <w:sz w:val="24"/>
          <w:szCs w:val="24"/>
        </w:rPr>
        <w:t>/gerente</w:t>
      </w:r>
      <w:r w:rsidRPr="00B115C5">
        <w:rPr>
          <w:rFonts w:ascii="Arial" w:hAnsi="Arial" w:cs="Arial"/>
          <w:sz w:val="24"/>
          <w:szCs w:val="24"/>
        </w:rPr>
        <w:t xml:space="preserve"> preenche os requisitos com as informações do </w:t>
      </w:r>
      <w:r w:rsidR="00A30D12" w:rsidRPr="00B115C5">
        <w:rPr>
          <w:rFonts w:ascii="Arial" w:hAnsi="Arial" w:cs="Arial"/>
          <w:sz w:val="24"/>
          <w:szCs w:val="24"/>
        </w:rPr>
        <w:t>usuário</w:t>
      </w:r>
      <w:r w:rsidRPr="00B115C5">
        <w:rPr>
          <w:rFonts w:ascii="Arial" w:hAnsi="Arial" w:cs="Arial"/>
          <w:sz w:val="24"/>
          <w:szCs w:val="24"/>
        </w:rPr>
        <w:t xml:space="preserve"> nos respectivos campos, e após</w:t>
      </w:r>
      <w:r w:rsidR="005846BD" w:rsidRPr="00B115C5">
        <w:rPr>
          <w:rFonts w:ascii="Arial" w:hAnsi="Arial" w:cs="Arial"/>
          <w:sz w:val="24"/>
          <w:szCs w:val="24"/>
        </w:rPr>
        <w:t xml:space="preserve"> isso</w:t>
      </w:r>
      <w:r w:rsidRPr="00B115C5">
        <w:rPr>
          <w:rFonts w:ascii="Arial" w:hAnsi="Arial" w:cs="Arial"/>
          <w:sz w:val="24"/>
          <w:szCs w:val="24"/>
        </w:rPr>
        <w:t xml:space="preserve"> clica em </w:t>
      </w:r>
      <w:r w:rsidR="005846BD" w:rsidRPr="00B115C5">
        <w:rPr>
          <w:rFonts w:ascii="Arial" w:hAnsi="Arial" w:cs="Arial"/>
          <w:sz w:val="24"/>
          <w:szCs w:val="24"/>
        </w:rPr>
        <w:t>Cadastrar</w:t>
      </w:r>
      <w:r w:rsidRPr="00B115C5">
        <w:rPr>
          <w:rFonts w:ascii="Arial" w:hAnsi="Arial" w:cs="Arial"/>
          <w:sz w:val="24"/>
          <w:szCs w:val="24"/>
        </w:rPr>
        <w:t>.</w:t>
      </w:r>
    </w:p>
    <w:p w:rsidR="00B115C5" w:rsidRPr="00B115C5" w:rsidRDefault="008411DF" w:rsidP="00B115C5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</w:t>
      </w:r>
      <w:r w:rsidR="008319CC" w:rsidRPr="00B115C5">
        <w:rPr>
          <w:rFonts w:ascii="Arial" w:hAnsi="Arial" w:cs="Arial"/>
          <w:sz w:val="24"/>
          <w:szCs w:val="24"/>
        </w:rPr>
        <w:t>aplicativo</w:t>
      </w:r>
      <w:r w:rsidRPr="00B115C5">
        <w:rPr>
          <w:rFonts w:ascii="Arial" w:hAnsi="Arial" w:cs="Arial"/>
          <w:sz w:val="24"/>
          <w:szCs w:val="24"/>
        </w:rPr>
        <w:t xml:space="preserve"> salva no banco as informações, e informa ao usuário que foi devidamente gravado (caso tenha preenchido devid</w:t>
      </w:r>
      <w:r w:rsidR="00B115C5">
        <w:rPr>
          <w:rFonts w:ascii="Arial" w:hAnsi="Arial" w:cs="Arial"/>
          <w:sz w:val="24"/>
          <w:szCs w:val="24"/>
        </w:rPr>
        <w:t xml:space="preserve">amente o formulário). </w:t>
      </w:r>
      <w:r w:rsidRPr="00B115C5">
        <w:rPr>
          <w:rFonts w:ascii="Arial" w:hAnsi="Arial" w:cs="Arial"/>
          <w:sz w:val="24"/>
          <w:szCs w:val="24"/>
        </w:rPr>
        <w:t>E fechara automaticamente.</w:t>
      </w:r>
    </w:p>
    <w:p w:rsidR="005846BD" w:rsidRPr="00B115C5" w:rsidRDefault="008411DF" w:rsidP="00B115C5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lastRenderedPageBreak/>
        <w:t xml:space="preserve">Caso o </w:t>
      </w:r>
      <w:r w:rsidR="00290A9E">
        <w:rPr>
          <w:rFonts w:ascii="Arial" w:hAnsi="Arial" w:cs="Arial"/>
          <w:sz w:val="24"/>
          <w:szCs w:val="24"/>
        </w:rPr>
        <w:t>funcionário/gerente</w:t>
      </w:r>
      <w:r w:rsidRPr="00B115C5">
        <w:rPr>
          <w:rFonts w:ascii="Arial" w:hAnsi="Arial" w:cs="Arial"/>
          <w:sz w:val="24"/>
          <w:szCs w:val="24"/>
        </w:rPr>
        <w:t xml:space="preserve"> queira alterar algum dado, irá </w:t>
      </w:r>
      <w:r w:rsidR="0023223A" w:rsidRPr="00B115C5">
        <w:rPr>
          <w:rFonts w:ascii="Arial" w:hAnsi="Arial" w:cs="Arial"/>
          <w:sz w:val="24"/>
          <w:szCs w:val="24"/>
        </w:rPr>
        <w:t xml:space="preserve">realizar a </w:t>
      </w:r>
      <w:r w:rsidRPr="00B115C5">
        <w:rPr>
          <w:rFonts w:ascii="Arial" w:hAnsi="Arial" w:cs="Arial"/>
          <w:sz w:val="24"/>
          <w:szCs w:val="24"/>
        </w:rPr>
        <w:t>pesquisa</w:t>
      </w:r>
      <w:r w:rsidR="0023223A" w:rsidRPr="00B115C5">
        <w:rPr>
          <w:rFonts w:ascii="Arial" w:hAnsi="Arial" w:cs="Arial"/>
          <w:sz w:val="24"/>
          <w:szCs w:val="24"/>
        </w:rPr>
        <w:t xml:space="preserve"> na caixa </w:t>
      </w:r>
      <w:r w:rsidR="00290A9E">
        <w:rPr>
          <w:rFonts w:ascii="Arial" w:hAnsi="Arial" w:cs="Arial"/>
          <w:sz w:val="24"/>
          <w:szCs w:val="24"/>
        </w:rPr>
        <w:t>“Pesquisar Nome”</w:t>
      </w:r>
      <w:r w:rsidR="0023223A" w:rsidRPr="00B115C5">
        <w:rPr>
          <w:rFonts w:ascii="Arial" w:hAnsi="Arial" w:cs="Arial"/>
          <w:sz w:val="24"/>
          <w:szCs w:val="24"/>
        </w:rPr>
        <w:t xml:space="preserve"> ao lado</w:t>
      </w:r>
      <w:r w:rsidR="005846BD" w:rsidRPr="00B115C5">
        <w:rPr>
          <w:rFonts w:ascii="Arial" w:hAnsi="Arial" w:cs="Arial"/>
          <w:sz w:val="24"/>
          <w:szCs w:val="24"/>
        </w:rPr>
        <w:t>, conforme mostra a figura abaixo:</w:t>
      </w:r>
      <w:r w:rsidR="005846BD" w:rsidRPr="00B115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81735" cy="4562475"/>
            <wp:effectExtent l="19050" t="0" r="0" b="0"/>
            <wp:docPr id="4" name="Imagem 3" descr="Cadastro de funcion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uncionári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60" cy="456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DF" w:rsidRPr="00B115C5" w:rsidRDefault="008411DF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aplicativo abrirá os </w:t>
      </w:r>
      <w:r w:rsidR="0023223A" w:rsidRPr="00B115C5">
        <w:rPr>
          <w:rFonts w:ascii="Arial" w:hAnsi="Arial" w:cs="Arial"/>
          <w:sz w:val="24"/>
          <w:szCs w:val="24"/>
        </w:rPr>
        <w:t>dados</w:t>
      </w:r>
      <w:r w:rsidRPr="00B115C5">
        <w:rPr>
          <w:rFonts w:ascii="Arial" w:hAnsi="Arial" w:cs="Arial"/>
          <w:sz w:val="24"/>
          <w:szCs w:val="24"/>
        </w:rPr>
        <w:t xml:space="preserve"> gravados (puxando-os do banco).</w:t>
      </w:r>
    </w:p>
    <w:p w:rsidR="008411DF" w:rsidRPr="00B115C5" w:rsidRDefault="0023223A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</w:t>
      </w:r>
      <w:r w:rsidR="00290A9E">
        <w:rPr>
          <w:rFonts w:ascii="Arial" w:hAnsi="Arial" w:cs="Arial"/>
          <w:sz w:val="24"/>
          <w:szCs w:val="24"/>
        </w:rPr>
        <w:t>funcionário/</w:t>
      </w:r>
      <w:r w:rsidRPr="00B115C5">
        <w:rPr>
          <w:rFonts w:ascii="Arial" w:hAnsi="Arial" w:cs="Arial"/>
          <w:sz w:val="24"/>
          <w:szCs w:val="24"/>
        </w:rPr>
        <w:t>gerente escolherá</w:t>
      </w:r>
      <w:r w:rsidR="008411DF" w:rsidRPr="00B115C5">
        <w:rPr>
          <w:rFonts w:ascii="Arial" w:hAnsi="Arial" w:cs="Arial"/>
          <w:sz w:val="24"/>
          <w:szCs w:val="24"/>
        </w:rPr>
        <w:t xml:space="preserve"> o </w:t>
      </w:r>
      <w:r w:rsidR="00290A9E">
        <w:rPr>
          <w:rFonts w:ascii="Arial" w:hAnsi="Arial" w:cs="Arial"/>
          <w:sz w:val="24"/>
          <w:szCs w:val="24"/>
        </w:rPr>
        <w:t>usuário</w:t>
      </w:r>
      <w:r w:rsidR="008411DF" w:rsidRPr="00B115C5">
        <w:rPr>
          <w:rFonts w:ascii="Arial" w:hAnsi="Arial" w:cs="Arial"/>
          <w:sz w:val="24"/>
          <w:szCs w:val="24"/>
        </w:rPr>
        <w:t xml:space="preserve"> de seu desejo e</w:t>
      </w:r>
      <w:r w:rsidR="00C73BAB" w:rsidRPr="00B115C5">
        <w:rPr>
          <w:rFonts w:ascii="Arial" w:hAnsi="Arial" w:cs="Arial"/>
          <w:sz w:val="24"/>
          <w:szCs w:val="24"/>
        </w:rPr>
        <w:t xml:space="preserve"> clicará para que seja exibido,</w:t>
      </w:r>
      <w:r w:rsidR="008411DF" w:rsidRPr="00B115C5">
        <w:rPr>
          <w:rFonts w:ascii="Arial" w:hAnsi="Arial" w:cs="Arial"/>
          <w:sz w:val="24"/>
          <w:szCs w:val="24"/>
        </w:rPr>
        <w:t xml:space="preserve"> </w:t>
      </w:r>
      <w:r w:rsidR="00C73BAB" w:rsidRPr="00B115C5">
        <w:rPr>
          <w:rFonts w:ascii="Arial" w:hAnsi="Arial" w:cs="Arial"/>
          <w:sz w:val="24"/>
          <w:szCs w:val="24"/>
        </w:rPr>
        <w:t>e então</w:t>
      </w:r>
      <w:r w:rsidR="008411DF" w:rsidRPr="00B115C5">
        <w:rPr>
          <w:rFonts w:ascii="Arial" w:hAnsi="Arial" w:cs="Arial"/>
          <w:sz w:val="24"/>
          <w:szCs w:val="24"/>
        </w:rPr>
        <w:t xml:space="preserve"> colocar</w:t>
      </w:r>
      <w:r w:rsidR="00C73BAB" w:rsidRPr="00B115C5">
        <w:rPr>
          <w:rFonts w:ascii="Arial" w:hAnsi="Arial" w:cs="Arial"/>
          <w:sz w:val="24"/>
          <w:szCs w:val="24"/>
        </w:rPr>
        <w:t>á</w:t>
      </w:r>
      <w:r w:rsidR="008411DF" w:rsidRPr="00B115C5">
        <w:rPr>
          <w:rFonts w:ascii="Arial" w:hAnsi="Arial" w:cs="Arial"/>
          <w:sz w:val="24"/>
          <w:szCs w:val="24"/>
        </w:rPr>
        <w:t xml:space="preserve"> seus dados</w:t>
      </w:r>
      <w:r w:rsidRPr="00B115C5">
        <w:rPr>
          <w:rFonts w:ascii="Arial" w:hAnsi="Arial" w:cs="Arial"/>
          <w:sz w:val="24"/>
          <w:szCs w:val="24"/>
        </w:rPr>
        <w:t xml:space="preserve"> nos campos e</w:t>
      </w:r>
      <w:r w:rsidR="008411DF" w:rsidRPr="00B115C5">
        <w:rPr>
          <w:rFonts w:ascii="Arial" w:hAnsi="Arial" w:cs="Arial"/>
          <w:sz w:val="24"/>
          <w:szCs w:val="24"/>
        </w:rPr>
        <w:t xml:space="preserve">, </w:t>
      </w:r>
      <w:r w:rsidRPr="00B115C5">
        <w:rPr>
          <w:rFonts w:ascii="Arial" w:hAnsi="Arial" w:cs="Arial"/>
          <w:sz w:val="24"/>
          <w:szCs w:val="24"/>
        </w:rPr>
        <w:t>assim que tiver alterado clicará</w:t>
      </w:r>
      <w:r w:rsidR="008411DF" w:rsidRPr="00B115C5">
        <w:rPr>
          <w:rFonts w:ascii="Arial" w:hAnsi="Arial" w:cs="Arial"/>
          <w:sz w:val="24"/>
          <w:szCs w:val="24"/>
        </w:rPr>
        <w:t xml:space="preserve"> em </w:t>
      </w:r>
      <w:r w:rsidR="00290A9E">
        <w:rPr>
          <w:rFonts w:ascii="Arial" w:hAnsi="Arial" w:cs="Arial"/>
          <w:sz w:val="24"/>
          <w:szCs w:val="24"/>
        </w:rPr>
        <w:t>Alterar</w:t>
      </w:r>
      <w:r w:rsidR="008411DF" w:rsidRPr="00B115C5">
        <w:rPr>
          <w:rFonts w:ascii="Arial" w:hAnsi="Arial" w:cs="Arial"/>
          <w:sz w:val="24"/>
          <w:szCs w:val="24"/>
        </w:rPr>
        <w:t xml:space="preserve">. Se quiser excluir um </w:t>
      </w:r>
      <w:r w:rsidR="00290A9E">
        <w:rPr>
          <w:rFonts w:ascii="Arial" w:hAnsi="Arial" w:cs="Arial"/>
          <w:sz w:val="24"/>
          <w:szCs w:val="24"/>
        </w:rPr>
        <w:t>usuário</w:t>
      </w:r>
      <w:r w:rsidR="008411DF" w:rsidRPr="00B115C5">
        <w:rPr>
          <w:rFonts w:ascii="Arial" w:hAnsi="Arial" w:cs="Arial"/>
          <w:sz w:val="24"/>
          <w:szCs w:val="24"/>
        </w:rPr>
        <w:t xml:space="preserve"> </w:t>
      </w:r>
      <w:r w:rsidR="00C73BAB" w:rsidRPr="00B115C5">
        <w:rPr>
          <w:rFonts w:ascii="Arial" w:hAnsi="Arial" w:cs="Arial"/>
          <w:sz w:val="24"/>
          <w:szCs w:val="24"/>
        </w:rPr>
        <w:t xml:space="preserve">somente selecione o </w:t>
      </w:r>
      <w:r w:rsidR="00290A9E">
        <w:rPr>
          <w:rFonts w:ascii="Arial" w:hAnsi="Arial" w:cs="Arial"/>
          <w:sz w:val="24"/>
          <w:szCs w:val="24"/>
        </w:rPr>
        <w:t>usuário</w:t>
      </w:r>
      <w:r w:rsidR="00C73BAB" w:rsidRPr="00B115C5">
        <w:rPr>
          <w:rFonts w:ascii="Arial" w:hAnsi="Arial" w:cs="Arial"/>
          <w:sz w:val="24"/>
          <w:szCs w:val="24"/>
        </w:rPr>
        <w:t xml:space="preserve"> desejado </w:t>
      </w:r>
      <w:r w:rsidRPr="00B115C5">
        <w:rPr>
          <w:rFonts w:ascii="Arial" w:hAnsi="Arial" w:cs="Arial"/>
          <w:sz w:val="24"/>
          <w:szCs w:val="24"/>
        </w:rPr>
        <w:t>e</w:t>
      </w:r>
      <w:r w:rsidR="00C73BAB" w:rsidRPr="00B115C5">
        <w:rPr>
          <w:rFonts w:ascii="Arial" w:hAnsi="Arial" w:cs="Arial"/>
          <w:sz w:val="24"/>
          <w:szCs w:val="24"/>
        </w:rPr>
        <w:t xml:space="preserve"> </w:t>
      </w:r>
      <w:r w:rsidRPr="00B115C5">
        <w:rPr>
          <w:rFonts w:ascii="Arial" w:hAnsi="Arial" w:cs="Arial"/>
          <w:sz w:val="24"/>
          <w:szCs w:val="24"/>
        </w:rPr>
        <w:t>então irá até</w:t>
      </w:r>
      <w:r w:rsidR="008411DF" w:rsidRPr="00B115C5">
        <w:rPr>
          <w:rFonts w:ascii="Arial" w:hAnsi="Arial" w:cs="Arial"/>
          <w:sz w:val="24"/>
          <w:szCs w:val="24"/>
        </w:rPr>
        <w:t xml:space="preserve"> o ícone de exclusão.</w:t>
      </w:r>
    </w:p>
    <w:p w:rsidR="008411DF" w:rsidRPr="00B115C5" w:rsidRDefault="00E02801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aplicativo irá </w:t>
      </w:r>
      <w:r w:rsidR="00A44436" w:rsidRPr="00B115C5">
        <w:rPr>
          <w:rFonts w:ascii="Arial" w:hAnsi="Arial" w:cs="Arial"/>
          <w:sz w:val="24"/>
          <w:szCs w:val="24"/>
        </w:rPr>
        <w:t>desativá-lo</w:t>
      </w:r>
      <w:r w:rsidR="00290A9E">
        <w:rPr>
          <w:rFonts w:ascii="Arial" w:hAnsi="Arial" w:cs="Arial"/>
          <w:sz w:val="24"/>
          <w:szCs w:val="24"/>
        </w:rPr>
        <w:t xml:space="preserve"> dentro do</w:t>
      </w:r>
      <w:r w:rsidRPr="00B115C5">
        <w:rPr>
          <w:rFonts w:ascii="Arial" w:hAnsi="Arial" w:cs="Arial"/>
          <w:sz w:val="24"/>
          <w:szCs w:val="24"/>
        </w:rPr>
        <w:t xml:space="preserve"> banco de dados.</w:t>
      </w:r>
    </w:p>
    <w:p w:rsidR="00A17C03" w:rsidRPr="00B115C5" w:rsidRDefault="00A17C03" w:rsidP="008411DF">
      <w:pPr>
        <w:spacing w:line="240" w:lineRule="auto"/>
        <w:rPr>
          <w:rFonts w:ascii="Arial" w:hAnsi="Arial" w:cs="Arial"/>
          <w:sz w:val="24"/>
          <w:szCs w:val="24"/>
        </w:rPr>
      </w:pPr>
    </w:p>
    <w:p w:rsidR="00A17C03" w:rsidRPr="00B115C5" w:rsidRDefault="00A17C03" w:rsidP="008411DF">
      <w:pPr>
        <w:spacing w:line="240" w:lineRule="auto"/>
        <w:rPr>
          <w:rFonts w:ascii="Arial" w:hAnsi="Arial" w:cs="Arial"/>
          <w:sz w:val="24"/>
          <w:szCs w:val="24"/>
        </w:rPr>
      </w:pPr>
    </w:p>
    <w:p w:rsidR="00A17C03" w:rsidRPr="00B115C5" w:rsidRDefault="00A17C03" w:rsidP="00A17C0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4048125"/>
            <wp:effectExtent l="19050" t="0" r="9525" b="0"/>
            <wp:docPr id="6" name="Imagem 5" descr="Cadastro de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rodut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DF" w:rsidRPr="00B115C5" w:rsidRDefault="008411DF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</w:t>
      </w:r>
      <w:r w:rsidR="00A17C03" w:rsidRPr="00B115C5">
        <w:rPr>
          <w:rFonts w:ascii="Arial" w:hAnsi="Arial" w:cs="Arial"/>
          <w:sz w:val="24"/>
          <w:szCs w:val="24"/>
        </w:rPr>
        <w:t>funcionário/</w:t>
      </w:r>
      <w:r w:rsidR="0023223A" w:rsidRPr="00B115C5">
        <w:rPr>
          <w:rFonts w:ascii="Arial" w:hAnsi="Arial" w:cs="Arial"/>
          <w:sz w:val="24"/>
          <w:szCs w:val="24"/>
        </w:rPr>
        <w:t>gerente</w:t>
      </w:r>
      <w:r w:rsidRPr="00B115C5">
        <w:rPr>
          <w:rFonts w:ascii="Arial" w:hAnsi="Arial" w:cs="Arial"/>
          <w:sz w:val="24"/>
          <w:szCs w:val="24"/>
        </w:rPr>
        <w:t xml:space="preserve"> preenche os requisitos com as informações do </w:t>
      </w:r>
      <w:r w:rsidR="00216C33">
        <w:rPr>
          <w:rFonts w:ascii="Arial" w:hAnsi="Arial" w:cs="Arial"/>
          <w:sz w:val="24"/>
          <w:szCs w:val="24"/>
        </w:rPr>
        <w:t>produto</w:t>
      </w:r>
      <w:r w:rsidRPr="00B115C5">
        <w:rPr>
          <w:rFonts w:ascii="Arial" w:hAnsi="Arial" w:cs="Arial"/>
          <w:sz w:val="24"/>
          <w:szCs w:val="24"/>
        </w:rPr>
        <w:t xml:space="preserve"> nos respectivos campos, e após</w:t>
      </w:r>
      <w:r w:rsidR="0023223A" w:rsidRPr="00B115C5">
        <w:rPr>
          <w:rFonts w:ascii="Arial" w:hAnsi="Arial" w:cs="Arial"/>
          <w:sz w:val="24"/>
          <w:szCs w:val="24"/>
        </w:rPr>
        <w:t xml:space="preserve"> isso</w:t>
      </w:r>
      <w:r w:rsidRPr="00B115C5">
        <w:rPr>
          <w:rFonts w:ascii="Arial" w:hAnsi="Arial" w:cs="Arial"/>
          <w:sz w:val="24"/>
          <w:szCs w:val="24"/>
        </w:rPr>
        <w:t xml:space="preserve"> clica em </w:t>
      </w:r>
      <w:r w:rsidR="00216C33">
        <w:rPr>
          <w:rFonts w:ascii="Arial" w:hAnsi="Arial" w:cs="Arial"/>
          <w:sz w:val="24"/>
          <w:szCs w:val="24"/>
        </w:rPr>
        <w:t>Cadastrar</w:t>
      </w:r>
      <w:r w:rsidR="00A17C03" w:rsidRPr="00B115C5">
        <w:rPr>
          <w:rFonts w:ascii="Arial" w:hAnsi="Arial" w:cs="Arial"/>
          <w:sz w:val="24"/>
          <w:szCs w:val="24"/>
        </w:rPr>
        <w:t xml:space="preserve"> (como notamos também na situação anterior, o </w:t>
      </w:r>
      <w:r w:rsidR="00A17C03" w:rsidRPr="00B115C5">
        <w:rPr>
          <w:rFonts w:ascii="Arial" w:hAnsi="Arial" w:cs="Arial"/>
          <w:color w:val="FF0000"/>
          <w:sz w:val="24"/>
          <w:szCs w:val="24"/>
        </w:rPr>
        <w:t xml:space="preserve">X </w:t>
      </w:r>
      <w:r w:rsidR="00A17C03" w:rsidRPr="00B115C5">
        <w:rPr>
          <w:rFonts w:ascii="Arial" w:hAnsi="Arial" w:cs="Arial"/>
          <w:sz w:val="24"/>
          <w:szCs w:val="24"/>
        </w:rPr>
        <w:t>indica que os campos não estão corretamente preenchidos, o que facilita na hora de achar o erro em caso de informação inválida).</w:t>
      </w:r>
    </w:p>
    <w:p w:rsidR="008411DF" w:rsidRPr="00B115C5" w:rsidRDefault="008411DF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>O aplicativo salva</w:t>
      </w:r>
      <w:r w:rsidR="0023223A" w:rsidRPr="00B115C5">
        <w:rPr>
          <w:rFonts w:ascii="Arial" w:hAnsi="Arial" w:cs="Arial"/>
          <w:sz w:val="24"/>
          <w:szCs w:val="24"/>
        </w:rPr>
        <w:t xml:space="preserve"> as informações</w:t>
      </w:r>
      <w:r w:rsidRPr="00B115C5">
        <w:rPr>
          <w:rFonts w:ascii="Arial" w:hAnsi="Arial" w:cs="Arial"/>
          <w:sz w:val="24"/>
          <w:szCs w:val="24"/>
        </w:rPr>
        <w:t xml:space="preserve"> no banco</w:t>
      </w:r>
      <w:r w:rsidR="0023223A" w:rsidRPr="00B115C5">
        <w:rPr>
          <w:rFonts w:ascii="Arial" w:hAnsi="Arial" w:cs="Arial"/>
          <w:sz w:val="24"/>
          <w:szCs w:val="24"/>
        </w:rPr>
        <w:t xml:space="preserve"> e,</w:t>
      </w:r>
      <w:r w:rsidRPr="00B115C5">
        <w:rPr>
          <w:rFonts w:ascii="Arial" w:hAnsi="Arial" w:cs="Arial"/>
          <w:sz w:val="24"/>
          <w:szCs w:val="24"/>
        </w:rPr>
        <w:t xml:space="preserve"> informa ao usuário que foi devidamente gravado (caso tenha preenchido devidamente o </w:t>
      </w:r>
      <w:r w:rsidR="0023223A" w:rsidRPr="00B115C5">
        <w:rPr>
          <w:rFonts w:ascii="Arial" w:hAnsi="Arial" w:cs="Arial"/>
          <w:sz w:val="24"/>
          <w:szCs w:val="24"/>
        </w:rPr>
        <w:t>formulário).</w:t>
      </w:r>
      <w:r w:rsidR="00216C33">
        <w:rPr>
          <w:rFonts w:ascii="Arial" w:hAnsi="Arial" w:cs="Arial"/>
          <w:sz w:val="24"/>
          <w:szCs w:val="24"/>
        </w:rPr>
        <w:t xml:space="preserve"> </w:t>
      </w:r>
      <w:r w:rsidR="00C73BAB" w:rsidRPr="00B115C5">
        <w:rPr>
          <w:rFonts w:ascii="Arial" w:hAnsi="Arial" w:cs="Arial"/>
          <w:sz w:val="24"/>
          <w:szCs w:val="24"/>
        </w:rPr>
        <w:t>O programa fechará</w:t>
      </w:r>
      <w:r w:rsidRPr="00B115C5">
        <w:rPr>
          <w:rFonts w:ascii="Arial" w:hAnsi="Arial" w:cs="Arial"/>
          <w:sz w:val="24"/>
          <w:szCs w:val="24"/>
        </w:rPr>
        <w:t xml:space="preserve"> automaticamente.</w:t>
      </w:r>
    </w:p>
    <w:p w:rsidR="008411DF" w:rsidRPr="00B115C5" w:rsidRDefault="008411DF" w:rsidP="008411DF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Caso o </w:t>
      </w:r>
      <w:proofErr w:type="gramStart"/>
      <w:r w:rsidRPr="00B115C5">
        <w:rPr>
          <w:rFonts w:ascii="Arial" w:hAnsi="Arial" w:cs="Arial"/>
          <w:sz w:val="24"/>
          <w:szCs w:val="24"/>
        </w:rPr>
        <w:t>usuário queira</w:t>
      </w:r>
      <w:proofErr w:type="gramEnd"/>
      <w:r w:rsidRPr="00B115C5">
        <w:rPr>
          <w:rFonts w:ascii="Arial" w:hAnsi="Arial" w:cs="Arial"/>
          <w:sz w:val="24"/>
          <w:szCs w:val="24"/>
        </w:rPr>
        <w:t xml:space="preserve"> alterar algum dado, irá até o </w:t>
      </w:r>
      <w:r w:rsidR="0023223A" w:rsidRPr="00B115C5">
        <w:rPr>
          <w:rFonts w:ascii="Arial" w:hAnsi="Arial" w:cs="Arial"/>
          <w:sz w:val="24"/>
          <w:szCs w:val="24"/>
        </w:rPr>
        <w:t>ícone</w:t>
      </w:r>
      <w:r w:rsidR="006D4104" w:rsidRPr="00B115C5">
        <w:rPr>
          <w:rFonts w:ascii="Arial" w:hAnsi="Arial" w:cs="Arial"/>
          <w:sz w:val="24"/>
          <w:szCs w:val="24"/>
        </w:rPr>
        <w:t xml:space="preserve"> de pesquisa</w:t>
      </w:r>
      <w:r w:rsidR="00216C33">
        <w:rPr>
          <w:rFonts w:ascii="Arial" w:hAnsi="Arial" w:cs="Arial"/>
          <w:sz w:val="24"/>
          <w:szCs w:val="24"/>
        </w:rPr>
        <w:t>, e realiza os procedimentos a seguir:</w:t>
      </w:r>
    </w:p>
    <w:p w:rsidR="00A17C03" w:rsidRPr="00B115C5" w:rsidRDefault="00A17C03" w:rsidP="00A17C0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52875" cy="4610100"/>
            <wp:effectExtent l="19050" t="0" r="9525" b="0"/>
            <wp:docPr id="7" name="Imagem 6" descr="Alte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produt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DF" w:rsidRPr="00B115C5" w:rsidRDefault="00E02801" w:rsidP="00A17C03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aplicativo abrirá os </w:t>
      </w:r>
      <w:r w:rsidR="00A17C03" w:rsidRPr="00B115C5">
        <w:rPr>
          <w:rFonts w:ascii="Arial" w:hAnsi="Arial" w:cs="Arial"/>
          <w:sz w:val="24"/>
          <w:szCs w:val="24"/>
        </w:rPr>
        <w:t>produtos</w:t>
      </w:r>
      <w:r w:rsidR="008411DF" w:rsidRPr="00B115C5">
        <w:rPr>
          <w:rFonts w:ascii="Arial" w:hAnsi="Arial" w:cs="Arial"/>
          <w:sz w:val="24"/>
          <w:szCs w:val="24"/>
        </w:rPr>
        <w:t xml:space="preserve"> gravados (puxando-os do banco).</w:t>
      </w:r>
    </w:p>
    <w:p w:rsidR="00E02801" w:rsidRPr="00B115C5" w:rsidRDefault="00E02801" w:rsidP="00E02801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usuário preenche os requisitos com as informações do </w:t>
      </w:r>
      <w:r w:rsidR="00216C33">
        <w:rPr>
          <w:rFonts w:ascii="Arial" w:hAnsi="Arial" w:cs="Arial"/>
          <w:sz w:val="24"/>
          <w:szCs w:val="24"/>
        </w:rPr>
        <w:t>produto</w:t>
      </w:r>
      <w:r w:rsidRPr="00B115C5">
        <w:rPr>
          <w:rFonts w:ascii="Arial" w:hAnsi="Arial" w:cs="Arial"/>
          <w:sz w:val="24"/>
          <w:szCs w:val="24"/>
        </w:rPr>
        <w:t xml:space="preserve"> nos respectivos campos e/ou adicionand</w:t>
      </w:r>
      <w:r w:rsidR="00E73792" w:rsidRPr="00B115C5">
        <w:rPr>
          <w:rFonts w:ascii="Arial" w:hAnsi="Arial" w:cs="Arial"/>
          <w:sz w:val="24"/>
          <w:szCs w:val="24"/>
        </w:rPr>
        <w:t xml:space="preserve">o seu </w:t>
      </w:r>
      <w:r w:rsidR="000B2D57">
        <w:rPr>
          <w:rFonts w:ascii="Arial" w:hAnsi="Arial" w:cs="Arial"/>
          <w:sz w:val="24"/>
          <w:szCs w:val="24"/>
        </w:rPr>
        <w:t>nome e categoria como também o tipo e a disponibilidade</w:t>
      </w:r>
      <w:r w:rsidRPr="00B115C5">
        <w:rPr>
          <w:rFonts w:ascii="Arial" w:hAnsi="Arial" w:cs="Arial"/>
          <w:sz w:val="24"/>
          <w:szCs w:val="24"/>
        </w:rPr>
        <w:t>, e após</w:t>
      </w:r>
      <w:r w:rsidR="000B2D57">
        <w:rPr>
          <w:rFonts w:ascii="Arial" w:hAnsi="Arial" w:cs="Arial"/>
          <w:sz w:val="24"/>
          <w:szCs w:val="24"/>
        </w:rPr>
        <w:t xml:space="preserve"> isso</w:t>
      </w:r>
      <w:r w:rsidRPr="00B115C5">
        <w:rPr>
          <w:rFonts w:ascii="Arial" w:hAnsi="Arial" w:cs="Arial"/>
          <w:sz w:val="24"/>
          <w:szCs w:val="24"/>
        </w:rPr>
        <w:t xml:space="preserve"> clicará em </w:t>
      </w:r>
      <w:r w:rsidR="000B2D57">
        <w:rPr>
          <w:rFonts w:ascii="Arial" w:hAnsi="Arial" w:cs="Arial"/>
          <w:sz w:val="24"/>
          <w:szCs w:val="24"/>
        </w:rPr>
        <w:t>Alterar</w:t>
      </w:r>
      <w:r w:rsidRPr="00B115C5">
        <w:rPr>
          <w:rFonts w:ascii="Arial" w:hAnsi="Arial" w:cs="Arial"/>
          <w:sz w:val="24"/>
          <w:szCs w:val="24"/>
        </w:rPr>
        <w:t>.</w:t>
      </w:r>
    </w:p>
    <w:p w:rsidR="00E02801" w:rsidRPr="00B115C5" w:rsidRDefault="00E02801" w:rsidP="00E02801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aplicativo </w:t>
      </w:r>
      <w:r w:rsidR="00290A9E">
        <w:rPr>
          <w:rFonts w:ascii="Arial" w:hAnsi="Arial" w:cs="Arial"/>
          <w:sz w:val="24"/>
          <w:szCs w:val="24"/>
        </w:rPr>
        <w:t xml:space="preserve">altera </w:t>
      </w:r>
      <w:r w:rsidR="00290A9E" w:rsidRPr="00B115C5">
        <w:rPr>
          <w:rFonts w:ascii="Arial" w:hAnsi="Arial" w:cs="Arial"/>
          <w:sz w:val="24"/>
          <w:szCs w:val="24"/>
        </w:rPr>
        <w:t>as informações</w:t>
      </w:r>
      <w:r w:rsidRPr="00B115C5">
        <w:rPr>
          <w:rFonts w:ascii="Arial" w:hAnsi="Arial" w:cs="Arial"/>
          <w:sz w:val="24"/>
          <w:szCs w:val="24"/>
        </w:rPr>
        <w:t xml:space="preserve"> no banco, e informa ao usuário que foi devidamente </w:t>
      </w:r>
      <w:r w:rsidR="00290A9E">
        <w:rPr>
          <w:rFonts w:ascii="Arial" w:hAnsi="Arial" w:cs="Arial"/>
          <w:sz w:val="24"/>
          <w:szCs w:val="24"/>
        </w:rPr>
        <w:t>alterado</w:t>
      </w:r>
      <w:r w:rsidRPr="00B115C5">
        <w:rPr>
          <w:rFonts w:ascii="Arial" w:hAnsi="Arial" w:cs="Arial"/>
          <w:sz w:val="24"/>
          <w:szCs w:val="24"/>
        </w:rPr>
        <w:t xml:space="preserve"> (caso tenha preenchido de</w:t>
      </w:r>
      <w:r w:rsidR="00216C33">
        <w:rPr>
          <w:rFonts w:ascii="Arial" w:hAnsi="Arial" w:cs="Arial"/>
          <w:sz w:val="24"/>
          <w:szCs w:val="24"/>
        </w:rPr>
        <w:t>vidamente o formulário), e fechará</w:t>
      </w:r>
      <w:r w:rsidRPr="00B115C5">
        <w:rPr>
          <w:rFonts w:ascii="Arial" w:hAnsi="Arial" w:cs="Arial"/>
          <w:sz w:val="24"/>
          <w:szCs w:val="24"/>
        </w:rPr>
        <w:t xml:space="preserve"> automaticamente.</w:t>
      </w:r>
    </w:p>
    <w:p w:rsidR="00E02801" w:rsidRPr="00B115C5" w:rsidRDefault="00E02801" w:rsidP="00E02801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Caso queira excluir um </w:t>
      </w:r>
      <w:r w:rsidR="00216C33">
        <w:rPr>
          <w:rFonts w:ascii="Arial" w:hAnsi="Arial" w:cs="Arial"/>
          <w:sz w:val="24"/>
          <w:szCs w:val="24"/>
        </w:rPr>
        <w:t>produto</w:t>
      </w:r>
      <w:r w:rsidRPr="00B115C5">
        <w:rPr>
          <w:rFonts w:ascii="Arial" w:hAnsi="Arial" w:cs="Arial"/>
          <w:sz w:val="24"/>
          <w:szCs w:val="24"/>
        </w:rPr>
        <w:t xml:space="preserve"> fará o mesmo p</w:t>
      </w:r>
      <w:r w:rsidR="00EC0334" w:rsidRPr="00B115C5">
        <w:rPr>
          <w:rFonts w:ascii="Arial" w:hAnsi="Arial" w:cs="Arial"/>
          <w:sz w:val="24"/>
          <w:szCs w:val="24"/>
        </w:rPr>
        <w:t>rocesso de pesquisa, e então</w:t>
      </w:r>
      <w:r w:rsidR="00290A9E">
        <w:rPr>
          <w:rFonts w:ascii="Arial" w:hAnsi="Arial" w:cs="Arial"/>
          <w:sz w:val="24"/>
          <w:szCs w:val="24"/>
        </w:rPr>
        <w:t xml:space="preserve"> ao invés de alterar as informações,</w:t>
      </w:r>
      <w:r w:rsidR="00EC0334" w:rsidRPr="00B115C5">
        <w:rPr>
          <w:rFonts w:ascii="Arial" w:hAnsi="Arial" w:cs="Arial"/>
          <w:sz w:val="24"/>
          <w:szCs w:val="24"/>
        </w:rPr>
        <w:t xml:space="preserve"> irá</w:t>
      </w:r>
      <w:r w:rsidRPr="00B115C5">
        <w:rPr>
          <w:rFonts w:ascii="Arial" w:hAnsi="Arial" w:cs="Arial"/>
          <w:sz w:val="24"/>
          <w:szCs w:val="24"/>
        </w:rPr>
        <w:t xml:space="preserve"> até o ícone de exclusão.</w:t>
      </w:r>
    </w:p>
    <w:p w:rsidR="00E02801" w:rsidRPr="00B115C5" w:rsidRDefault="00E02801" w:rsidP="00E02801">
      <w:pPr>
        <w:spacing w:line="240" w:lineRule="auto"/>
        <w:rPr>
          <w:rFonts w:ascii="Arial" w:hAnsi="Arial" w:cs="Arial"/>
          <w:sz w:val="24"/>
          <w:szCs w:val="24"/>
        </w:rPr>
      </w:pPr>
      <w:r w:rsidRPr="00B115C5">
        <w:rPr>
          <w:rFonts w:ascii="Arial" w:hAnsi="Arial" w:cs="Arial"/>
          <w:sz w:val="24"/>
          <w:szCs w:val="24"/>
        </w:rPr>
        <w:t xml:space="preserve">O aplicativo irá </w:t>
      </w:r>
      <w:r w:rsidR="00290A9E">
        <w:rPr>
          <w:rFonts w:ascii="Arial" w:hAnsi="Arial" w:cs="Arial"/>
          <w:sz w:val="24"/>
          <w:szCs w:val="24"/>
        </w:rPr>
        <w:t>desativá-lo de dentro</w:t>
      </w:r>
      <w:r w:rsidRPr="00B115C5">
        <w:rPr>
          <w:rFonts w:ascii="Arial" w:hAnsi="Arial" w:cs="Arial"/>
          <w:sz w:val="24"/>
          <w:szCs w:val="24"/>
        </w:rPr>
        <w:t xml:space="preserve"> do banco de dados.</w:t>
      </w:r>
    </w:p>
    <w:p w:rsidR="004C6883" w:rsidRPr="00825EBE" w:rsidRDefault="004C6883" w:rsidP="00B115C5">
      <w:pPr>
        <w:spacing w:line="240" w:lineRule="auto"/>
        <w:rPr>
          <w:sz w:val="32"/>
          <w:szCs w:val="36"/>
        </w:rPr>
      </w:pPr>
      <w:r>
        <w:rPr>
          <w:noProof/>
          <w:sz w:val="32"/>
          <w:szCs w:val="36"/>
          <w:lang w:eastAsia="pt-BR"/>
        </w:rPr>
        <w:t xml:space="preserve"> </w:t>
      </w:r>
    </w:p>
    <w:sectPr w:rsidR="004C6883" w:rsidRPr="00825EBE" w:rsidSect="00825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7A05"/>
    <w:multiLevelType w:val="multilevel"/>
    <w:tmpl w:val="4F863AAA"/>
    <w:lvl w:ilvl="0">
      <w:start w:val="1"/>
      <w:numFmt w:val="decimal"/>
      <w:pStyle w:val="Titulo1-doc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decimal"/>
      <w:pStyle w:val="Titulo2-doc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itulo3-doc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/>
  <w:rsids>
    <w:rsidRoot w:val="005C20CB"/>
    <w:rsid w:val="00053B94"/>
    <w:rsid w:val="000B2D57"/>
    <w:rsid w:val="00211A6F"/>
    <w:rsid w:val="00216C33"/>
    <w:rsid w:val="0023223A"/>
    <w:rsid w:val="00290A9E"/>
    <w:rsid w:val="00380A10"/>
    <w:rsid w:val="00407801"/>
    <w:rsid w:val="004C6883"/>
    <w:rsid w:val="005750DD"/>
    <w:rsid w:val="005846BD"/>
    <w:rsid w:val="005B1718"/>
    <w:rsid w:val="005C20CB"/>
    <w:rsid w:val="006414CB"/>
    <w:rsid w:val="006D4104"/>
    <w:rsid w:val="00733CEE"/>
    <w:rsid w:val="00825EBE"/>
    <w:rsid w:val="008319CC"/>
    <w:rsid w:val="008411DF"/>
    <w:rsid w:val="008D1EBD"/>
    <w:rsid w:val="0092170D"/>
    <w:rsid w:val="009625F9"/>
    <w:rsid w:val="009A48FE"/>
    <w:rsid w:val="00A17C03"/>
    <w:rsid w:val="00A30D12"/>
    <w:rsid w:val="00A44436"/>
    <w:rsid w:val="00AF2103"/>
    <w:rsid w:val="00B115C5"/>
    <w:rsid w:val="00C17FCE"/>
    <w:rsid w:val="00C31BD4"/>
    <w:rsid w:val="00C73BAB"/>
    <w:rsid w:val="00E02801"/>
    <w:rsid w:val="00E23DBA"/>
    <w:rsid w:val="00E73792"/>
    <w:rsid w:val="00EC0334"/>
    <w:rsid w:val="00F677FE"/>
    <w:rsid w:val="00F77B87"/>
    <w:rsid w:val="00FE4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6F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EBE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uiPriority w:val="39"/>
    <w:rsid w:val="005B1718"/>
    <w:pPr>
      <w:widowControl w:val="0"/>
      <w:spacing w:before="120" w:after="0" w:line="240" w:lineRule="auto"/>
      <w:ind w:left="284"/>
      <w:jc w:val="both"/>
    </w:pPr>
    <w:rPr>
      <w:rFonts w:ascii="Helvetica" w:eastAsia="Times New Roman" w:hAnsi="Helvetica" w:cs="Times New Roman"/>
      <w:bCs/>
      <w:sz w:val="20"/>
      <w:szCs w:val="20"/>
    </w:rPr>
  </w:style>
  <w:style w:type="paragraph" w:styleId="Sumrio3">
    <w:name w:val="toc 3"/>
    <w:basedOn w:val="Normal"/>
    <w:next w:val="Normal"/>
    <w:uiPriority w:val="39"/>
    <w:rsid w:val="005B1718"/>
    <w:pPr>
      <w:widowControl w:val="0"/>
      <w:spacing w:after="0" w:line="240" w:lineRule="auto"/>
      <w:ind w:left="567"/>
      <w:jc w:val="both"/>
    </w:pPr>
    <w:rPr>
      <w:rFonts w:ascii="Arial" w:eastAsia="Times New Roman" w:hAnsi="Arial" w:cs="Times New Roman"/>
      <w:i/>
      <w:sz w:val="20"/>
      <w:szCs w:val="24"/>
    </w:rPr>
  </w:style>
  <w:style w:type="character" w:styleId="Hyperlink">
    <w:name w:val="Hyperlink"/>
    <w:basedOn w:val="Fontepargpadro"/>
    <w:uiPriority w:val="99"/>
    <w:rsid w:val="005B1718"/>
    <w:rPr>
      <w:color w:val="0000FF"/>
      <w:u w:val="single"/>
    </w:rPr>
  </w:style>
  <w:style w:type="paragraph" w:customStyle="1" w:styleId="Titulo3-doc">
    <w:name w:val="Titulo3-doc"/>
    <w:basedOn w:val="Ttulo3"/>
    <w:next w:val="Normal-Arial"/>
    <w:autoRedefine/>
    <w:rsid w:val="005B1718"/>
    <w:pPr>
      <w:keepLines w:val="0"/>
      <w:widowControl w:val="0"/>
      <w:numPr>
        <w:ilvl w:val="2"/>
        <w:numId w:val="1"/>
      </w:numPr>
      <w:spacing w:before="120" w:after="60" w:line="240" w:lineRule="atLeast"/>
      <w:jc w:val="both"/>
    </w:pPr>
    <w:rPr>
      <w:rFonts w:ascii="Arial" w:eastAsia="Times New Roman" w:hAnsi="Arial" w:cs="Times New Roman"/>
      <w:iCs/>
      <w:color w:val="auto"/>
      <w:sz w:val="24"/>
      <w:szCs w:val="24"/>
    </w:rPr>
  </w:style>
  <w:style w:type="paragraph" w:customStyle="1" w:styleId="Historico">
    <w:name w:val="Historico"/>
    <w:basedOn w:val="Normal"/>
    <w:rsid w:val="005B1718"/>
    <w:pPr>
      <w:keepNext/>
      <w:widowControl w:val="0"/>
      <w:pBdr>
        <w:bottom w:val="single" w:sz="4" w:space="1" w:color="auto"/>
      </w:pBdr>
      <w:spacing w:before="120" w:after="60" w:line="240" w:lineRule="atLeast"/>
      <w:jc w:val="both"/>
      <w:outlineLvl w:val="1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Titulo1-doc">
    <w:name w:val="Titulo1-doc"/>
    <w:next w:val="Normal"/>
    <w:rsid w:val="005B1718"/>
    <w:pPr>
      <w:numPr>
        <w:numId w:val="1"/>
      </w:numPr>
      <w:pBdr>
        <w:bottom w:val="single" w:sz="4" w:space="1" w:color="auto"/>
      </w:pBdr>
      <w:spacing w:after="0" w:line="240" w:lineRule="auto"/>
    </w:pPr>
    <w:rPr>
      <w:rFonts w:ascii="Arial" w:eastAsia="Times New Roman" w:hAnsi="Arial" w:cs="Times New Roman"/>
      <w:b/>
      <w:bCs/>
      <w:sz w:val="32"/>
      <w:szCs w:val="20"/>
    </w:rPr>
  </w:style>
  <w:style w:type="paragraph" w:customStyle="1" w:styleId="Titulo2-doc">
    <w:name w:val="Titulo2-doc"/>
    <w:basedOn w:val="Titulo3-doc"/>
    <w:next w:val="Normal"/>
    <w:rsid w:val="005B1718"/>
    <w:pPr>
      <w:numPr>
        <w:ilvl w:val="1"/>
      </w:numPr>
    </w:pPr>
    <w:rPr>
      <w:i/>
      <w:sz w:val="28"/>
    </w:rPr>
  </w:style>
  <w:style w:type="paragraph" w:customStyle="1" w:styleId="Comentario-Normal">
    <w:name w:val="Comentario-Normal"/>
    <w:basedOn w:val="Normal-Arial"/>
    <w:next w:val="Normal-Arial"/>
    <w:rsid w:val="005B1718"/>
  </w:style>
  <w:style w:type="paragraph" w:customStyle="1" w:styleId="Normal-Arial">
    <w:name w:val="Normal-Arial"/>
    <w:basedOn w:val="Normal"/>
    <w:rsid w:val="005B1718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mentario-subtit">
    <w:name w:val="Comentario-subtit"/>
    <w:basedOn w:val="Normal"/>
    <w:next w:val="Normal"/>
    <w:rsid w:val="005B1718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color w:val="0000FF"/>
      <w:sz w:val="28"/>
      <w:szCs w:val="20"/>
    </w:rPr>
  </w:style>
  <w:style w:type="paragraph" w:customStyle="1" w:styleId="TitleCover">
    <w:name w:val="Title Cover"/>
    <w:basedOn w:val="Normal"/>
    <w:next w:val="Normal"/>
    <w:rsid w:val="005B1718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itulo">
    <w:name w:val="titulo"/>
    <w:basedOn w:val="Normal"/>
    <w:next w:val="versao"/>
    <w:rsid w:val="005B1718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5B1718"/>
    <w:pPr>
      <w:spacing w:before="0" w:after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0867-CDAA-4ECC-929B-F2ED9C7B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Micro08</dc:creator>
  <cp:lastModifiedBy>ETESP</cp:lastModifiedBy>
  <cp:revision>2</cp:revision>
  <cp:lastPrinted>2015-09-03T21:31:00Z</cp:lastPrinted>
  <dcterms:created xsi:type="dcterms:W3CDTF">2015-09-03T21:31:00Z</dcterms:created>
  <dcterms:modified xsi:type="dcterms:W3CDTF">2015-09-03T21:31:00Z</dcterms:modified>
</cp:coreProperties>
</file>